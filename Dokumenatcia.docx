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A556" w14:textId="79963851" w:rsidR="00742D73" w:rsidRDefault="00742D73" w:rsidP="00FC7E7C">
      <w:pPr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  <w:lang w:val="en-US"/>
        </w:rPr>
      </w:pPr>
    </w:p>
    <w:p w14:paraId="59A62D4D" w14:textId="5724BC5C" w:rsidR="00742D73" w:rsidRDefault="00742D73" w:rsidP="00FC7E7C">
      <w:pPr>
        <w:spacing w:after="160" w:line="276" w:lineRule="auto"/>
        <w:ind w:firstLine="0"/>
        <w:mirrorIndents w:val="0"/>
        <w:jc w:val="left"/>
        <w:rPr>
          <w:rFonts w:cs="Times New Roman"/>
          <w:b/>
          <w:bCs/>
          <w:sz w:val="36"/>
          <w:szCs w:val="36"/>
          <w:lang w:val="en-US"/>
        </w:rPr>
      </w:pPr>
    </w:p>
    <w:p w14:paraId="3436C83A" w14:textId="085FAE16" w:rsidR="00EB2A54" w:rsidRDefault="00944820" w:rsidP="00FC7E7C">
      <w:pPr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2F0740">
        <w:rPr>
          <w:rFonts w:cs="Times New Roman"/>
          <w:b/>
          <w:sz w:val="36"/>
          <w:szCs w:val="36"/>
          <w:lang w:val="de-DE"/>
        </w:rPr>
        <w:t xml:space="preserve"> </w:t>
      </w:r>
      <w:r w:rsidR="00EB2A54" w:rsidRPr="006B2C94">
        <w:rPr>
          <w:rFonts w:cs="Times New Roman"/>
          <w:b/>
          <w:bCs/>
          <w:sz w:val="36"/>
          <w:szCs w:val="36"/>
        </w:rPr>
        <w:t>ŽILINSKÁ UNIVERZITA V ŽILINE</w:t>
      </w:r>
      <w:r w:rsidR="00EB2A54" w:rsidRPr="00EB2A54">
        <w:rPr>
          <w:rFonts w:cs="Times New Roman"/>
          <w:sz w:val="28"/>
          <w:szCs w:val="28"/>
        </w:rPr>
        <w:br/>
      </w:r>
      <w:r w:rsidR="006B2C94">
        <w:rPr>
          <w:rFonts w:cs="Times New Roman"/>
          <w:sz w:val="28"/>
          <w:szCs w:val="28"/>
        </w:rPr>
        <w:t xml:space="preserve">     </w:t>
      </w:r>
      <w:r w:rsidR="00EB2A54" w:rsidRPr="00EB2A54">
        <w:rPr>
          <w:rFonts w:cs="Times New Roman"/>
          <w:sz w:val="28"/>
          <w:szCs w:val="28"/>
        </w:rPr>
        <w:t>FAKULTA RIADENIE A</w:t>
      </w:r>
      <w:r w:rsidR="00EB2A54">
        <w:rPr>
          <w:rFonts w:cs="Times New Roman"/>
          <w:sz w:val="28"/>
          <w:szCs w:val="28"/>
        </w:rPr>
        <w:t> </w:t>
      </w:r>
      <w:r w:rsidR="00EB2A54" w:rsidRPr="00EB2A54">
        <w:rPr>
          <w:rFonts w:cs="Times New Roman"/>
          <w:sz w:val="28"/>
          <w:szCs w:val="28"/>
        </w:rPr>
        <w:t>INFORMATIKY</w:t>
      </w:r>
    </w:p>
    <w:p w14:paraId="0542FBF0" w14:textId="67BFB051" w:rsidR="00EB2A54" w:rsidRDefault="00EB2A54" w:rsidP="00FC7E7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CD11922" w14:textId="3FDBFE6C" w:rsidR="00EB2A54" w:rsidRDefault="005060DD" w:rsidP="00FC7E7C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D6C6403" wp14:editId="12DB396A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3477600" cy="2696400"/>
            <wp:effectExtent l="0" t="0" r="0" b="0"/>
            <wp:wrapTopAndBottom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25510" w14:textId="4AF4F25C" w:rsidR="00EB2A54" w:rsidRDefault="00EB2A54" w:rsidP="00FC7E7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5C5B476" w14:textId="3E3DB090" w:rsidR="00EB2A54" w:rsidRDefault="00EB2A54" w:rsidP="00FC7E7C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07C8E9E" w14:textId="71875572" w:rsidR="00EB2A54" w:rsidRPr="0072103B" w:rsidRDefault="00D623B3" w:rsidP="00FC7E7C">
      <w:pPr>
        <w:spacing w:line="276" w:lineRule="auto"/>
        <w:ind w:firstLine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BUFTER</w:t>
      </w:r>
    </w:p>
    <w:p w14:paraId="6BF8C2C6" w14:textId="724E440C" w:rsidR="00932137" w:rsidRPr="00D623B3" w:rsidRDefault="00D623B3" w:rsidP="009F7AAB">
      <w:pPr>
        <w:spacing w:line="276" w:lineRule="auto"/>
        <w:ind w:firstLine="0"/>
        <w:jc w:val="center"/>
        <w:rPr>
          <w:rFonts w:cs="Times New Roman"/>
          <w:b/>
          <w:bCs/>
          <w:szCs w:val="24"/>
        </w:rPr>
      </w:pPr>
      <w:r w:rsidRPr="00D623B3">
        <w:rPr>
          <w:rFonts w:cs="Times New Roman"/>
          <w:b/>
          <w:bCs/>
          <w:sz w:val="28"/>
          <w:szCs w:val="28"/>
        </w:rPr>
        <w:t>Základy testovania softvéru</w:t>
      </w:r>
    </w:p>
    <w:p w14:paraId="77DBD82B" w14:textId="4800E28E" w:rsidR="00932137" w:rsidRPr="00932137" w:rsidRDefault="00932137" w:rsidP="00FC7E7C">
      <w:pPr>
        <w:spacing w:line="276" w:lineRule="auto"/>
        <w:jc w:val="left"/>
        <w:rPr>
          <w:rFonts w:cs="Times New Roman"/>
          <w:szCs w:val="24"/>
        </w:rPr>
      </w:pPr>
    </w:p>
    <w:p w14:paraId="65004204" w14:textId="55F18AE3" w:rsidR="00932137" w:rsidRPr="00932137" w:rsidRDefault="00932137" w:rsidP="00FC7E7C">
      <w:pPr>
        <w:spacing w:line="276" w:lineRule="auto"/>
        <w:jc w:val="left"/>
        <w:rPr>
          <w:rFonts w:cs="Times New Roman"/>
          <w:szCs w:val="24"/>
        </w:rPr>
      </w:pPr>
    </w:p>
    <w:p w14:paraId="5E4B25B4" w14:textId="77777777" w:rsidR="00E86D3B" w:rsidRDefault="00E86D3B" w:rsidP="00FC7E7C">
      <w:pPr>
        <w:spacing w:line="276" w:lineRule="auto"/>
        <w:ind w:left="1416" w:hanging="1416"/>
        <w:jc w:val="left"/>
        <w:rPr>
          <w:rFonts w:cs="Times New Roman"/>
          <w:szCs w:val="24"/>
        </w:rPr>
      </w:pPr>
    </w:p>
    <w:p w14:paraId="02B44024" w14:textId="77777777" w:rsidR="00E86D3B" w:rsidRDefault="00E86D3B" w:rsidP="00FC7E7C">
      <w:pPr>
        <w:spacing w:line="276" w:lineRule="auto"/>
        <w:ind w:left="1416" w:hanging="1416"/>
        <w:jc w:val="left"/>
        <w:rPr>
          <w:rFonts w:cs="Times New Roman"/>
          <w:szCs w:val="24"/>
        </w:rPr>
      </w:pPr>
    </w:p>
    <w:p w14:paraId="41608EC3" w14:textId="6EC32619" w:rsidR="0072103B" w:rsidRDefault="0072103B" w:rsidP="000B6514">
      <w:pPr>
        <w:spacing w:line="276" w:lineRule="auto"/>
        <w:ind w:firstLine="0"/>
        <w:jc w:val="left"/>
        <w:rPr>
          <w:rFonts w:cs="Times New Roman"/>
          <w:szCs w:val="24"/>
        </w:rPr>
      </w:pPr>
    </w:p>
    <w:p w14:paraId="4F99862A" w14:textId="37FD73E2" w:rsidR="0072103B" w:rsidRDefault="0072103B" w:rsidP="00FC7E7C">
      <w:pPr>
        <w:spacing w:line="276" w:lineRule="auto"/>
        <w:ind w:left="1416" w:hanging="1416"/>
        <w:jc w:val="left"/>
        <w:rPr>
          <w:rFonts w:cs="Times New Roman"/>
          <w:szCs w:val="24"/>
        </w:rPr>
      </w:pPr>
    </w:p>
    <w:p w14:paraId="195E6892" w14:textId="77777777" w:rsidR="00D623B3" w:rsidRDefault="00D623B3" w:rsidP="00FC7E7C">
      <w:pPr>
        <w:spacing w:line="276" w:lineRule="auto"/>
        <w:ind w:left="1416" w:hanging="1416"/>
        <w:jc w:val="left"/>
        <w:rPr>
          <w:rFonts w:cs="Times New Roman"/>
          <w:szCs w:val="24"/>
        </w:rPr>
      </w:pPr>
    </w:p>
    <w:p w14:paraId="481A08E0" w14:textId="77777777" w:rsidR="0072103B" w:rsidRDefault="0072103B" w:rsidP="00FC7E7C">
      <w:pPr>
        <w:spacing w:line="276" w:lineRule="auto"/>
        <w:ind w:left="1416" w:hanging="1416"/>
        <w:jc w:val="left"/>
        <w:rPr>
          <w:rFonts w:cs="Times New Roman"/>
          <w:szCs w:val="24"/>
        </w:rPr>
      </w:pPr>
    </w:p>
    <w:p w14:paraId="2B7A9665" w14:textId="0B8CEA19" w:rsidR="00BC4F09" w:rsidRPr="00BC4F09" w:rsidRDefault="00932137" w:rsidP="00FC7E7C">
      <w:pPr>
        <w:spacing w:line="276" w:lineRule="auto"/>
        <w:ind w:left="1416" w:hanging="1416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Vypracovali:</w:t>
      </w:r>
      <w:r w:rsidR="00EC2B1E">
        <w:rPr>
          <w:rFonts w:cs="Times New Roman"/>
          <w:szCs w:val="24"/>
        </w:rPr>
        <w:t xml:space="preserve">   </w:t>
      </w:r>
      <w:r w:rsidR="00D623B3">
        <w:rPr>
          <w:rFonts w:cs="Times New Roman"/>
          <w:szCs w:val="24"/>
        </w:rPr>
        <w:t>Záchemský Branko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</w:r>
      <w:r>
        <w:rPr>
          <w:rFonts w:cs="Times New Roman"/>
          <w:szCs w:val="24"/>
        </w:rPr>
        <w:t>Školský rok: 202</w:t>
      </w:r>
      <w:r w:rsidR="0072103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/202</w:t>
      </w:r>
      <w:r w:rsidR="0072103B">
        <w:rPr>
          <w:rFonts w:cs="Times New Roman"/>
          <w:szCs w:val="24"/>
        </w:rPr>
        <w:t>3</w:t>
      </w:r>
      <w:r>
        <w:rPr>
          <w:rFonts w:cs="Times New Roman"/>
          <w:szCs w:val="24"/>
        </w:rPr>
        <w:br/>
      </w:r>
      <w:r w:rsidR="00D623B3"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</w:r>
      <w:r w:rsidR="0072103B">
        <w:rPr>
          <w:rFonts w:cs="Times New Roman"/>
          <w:szCs w:val="24"/>
        </w:rPr>
        <w:tab/>
        <w:t>Študijná skupina: 5ZYR32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718469127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37D9AC1C" w14:textId="4090D63E" w:rsidR="00946E09" w:rsidRPr="00415742" w:rsidRDefault="00B738C2" w:rsidP="00FC7E7C">
          <w:pPr>
            <w:pStyle w:val="Hlavikaobsahu"/>
            <w:spacing w:line="276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415742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OBSAH</w:t>
          </w:r>
        </w:p>
        <w:p w14:paraId="6354CCDC" w14:textId="37C2E73F" w:rsidR="00AC6BC0" w:rsidRDefault="00946E09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r w:rsidRPr="00415742">
            <w:fldChar w:fldCharType="begin"/>
          </w:r>
          <w:r w:rsidRPr="00415742">
            <w:instrText xml:space="preserve"> TOC \o "1-3" \h \z \u </w:instrText>
          </w:r>
          <w:r w:rsidRPr="00415742">
            <w:fldChar w:fldCharType="separate"/>
          </w:r>
          <w:hyperlink w:anchor="_Toc124355331" w:history="1">
            <w:r w:rsidR="00AC6BC0" w:rsidRPr="004C7988">
              <w:rPr>
                <w:rStyle w:val="Hypertextovprepojenie"/>
              </w:rPr>
              <w:t>1</w:t>
            </w:r>
            <w:r w:rsidR="00AC6BC0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="00AC6BC0" w:rsidRPr="004C7988">
              <w:rPr>
                <w:rStyle w:val="Hypertextovprepojenie"/>
              </w:rPr>
              <w:t>Tabuľka</w:t>
            </w:r>
            <w:r w:rsidR="00AC6BC0">
              <w:rPr>
                <w:webHidden/>
              </w:rPr>
              <w:tab/>
            </w:r>
            <w:r w:rsidR="00AC6BC0">
              <w:rPr>
                <w:webHidden/>
              </w:rPr>
              <w:fldChar w:fldCharType="begin"/>
            </w:r>
            <w:r w:rsidR="00AC6BC0">
              <w:rPr>
                <w:webHidden/>
              </w:rPr>
              <w:instrText xml:space="preserve"> PAGEREF _Toc124355331 \h </w:instrText>
            </w:r>
            <w:r w:rsidR="00AC6BC0">
              <w:rPr>
                <w:webHidden/>
              </w:rPr>
            </w:r>
            <w:r w:rsidR="00AC6BC0">
              <w:rPr>
                <w:webHidden/>
              </w:rPr>
              <w:fldChar w:fldCharType="separate"/>
            </w:r>
            <w:r w:rsidR="00AC6BC0">
              <w:rPr>
                <w:webHidden/>
              </w:rPr>
              <w:t>3</w:t>
            </w:r>
            <w:r w:rsidR="00AC6BC0">
              <w:rPr>
                <w:webHidden/>
              </w:rPr>
              <w:fldChar w:fldCharType="end"/>
            </w:r>
          </w:hyperlink>
        </w:p>
        <w:p w14:paraId="47440EBB" w14:textId="328D0DEA" w:rsidR="00AC6BC0" w:rsidRDefault="00AC6BC0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124355332" w:history="1">
            <w:r w:rsidRPr="004C7988">
              <w:rPr>
                <w:rStyle w:val="Hypertextovprepojenie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Pr="004C7988">
              <w:rPr>
                <w:rStyle w:val="Hypertextovprepojenie"/>
              </w:rPr>
              <w:t>Predstavenie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_Toc124355332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F5EA9C" w14:textId="25044A34" w:rsidR="00AC6BC0" w:rsidRDefault="00AC6BC0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124355333" w:history="1">
            <w:r w:rsidRPr="004C7988">
              <w:rPr>
                <w:rStyle w:val="Hypertextovprepojenie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Pr="004C7988">
              <w:rPr>
                <w:rStyle w:val="Hypertextovprepojenie"/>
              </w:rPr>
              <w:t>Testy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_Toc124355333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3631DF" w14:textId="67197E66" w:rsidR="00AC6BC0" w:rsidRDefault="00AC6BC0">
          <w:pPr>
            <w:pStyle w:val="Obsah2"/>
            <w:tabs>
              <w:tab w:val="left" w:pos="168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sk-SK"/>
            </w:rPr>
          </w:pPr>
          <w:hyperlink w:anchor="_Toc124355334" w:history="1">
            <w:r w:rsidRPr="004C7988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sk-SK"/>
              </w:rPr>
              <w:tab/>
            </w:r>
            <w:r w:rsidRPr="004C7988">
              <w:rPr>
                <w:rStyle w:val="Hypertextovprepojenie"/>
                <w:noProof/>
              </w:rPr>
              <w:t>Unit testy: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411A1" w14:textId="4D642F20" w:rsidR="00AC6BC0" w:rsidRDefault="00AC6BC0">
          <w:pPr>
            <w:pStyle w:val="Obsah2"/>
            <w:tabs>
              <w:tab w:val="left" w:pos="1680"/>
              <w:tab w:val="right" w:leader="dot" w:pos="9344"/>
            </w:tabs>
            <w:rPr>
              <w:rFonts w:eastAsiaTheme="minorEastAsia" w:cstheme="minorBidi"/>
              <w:b w:val="0"/>
              <w:bCs w:val="0"/>
              <w:noProof/>
              <w:lang w:eastAsia="sk-SK"/>
            </w:rPr>
          </w:pPr>
          <w:hyperlink w:anchor="_Toc124355335" w:history="1">
            <w:r w:rsidRPr="004C7988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lang w:eastAsia="sk-SK"/>
              </w:rPr>
              <w:tab/>
            </w:r>
            <w:r w:rsidRPr="004C7988">
              <w:rPr>
                <w:rStyle w:val="Hypertextovprepojenie"/>
                <w:noProof/>
              </w:rPr>
              <w:t>Selenium testy: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_Toc124355335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50A41" w14:textId="070CBD57" w:rsidR="00AC6BC0" w:rsidRDefault="00AC6BC0">
          <w:pPr>
            <w:pStyle w:val="Obsah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sk-SK"/>
            </w:rPr>
          </w:pPr>
          <w:hyperlink w:anchor="_Toc124355336" w:history="1">
            <w:r w:rsidRPr="004C7988">
              <w:rPr>
                <w:rStyle w:val="Hypertextovprepojenie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sk-SK"/>
              </w:rPr>
              <w:tab/>
            </w:r>
            <w:r w:rsidRPr="004C7988">
              <w:rPr>
                <w:rStyle w:val="Hypertextovprepojenie"/>
              </w:rPr>
              <w:t>Vyhodnotenie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_Toc124355336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C97E489" w14:textId="4727455E" w:rsidR="001019A9" w:rsidRDefault="00946E09" w:rsidP="00FC7E7C">
          <w:pPr>
            <w:tabs>
              <w:tab w:val="right" w:pos="9072"/>
            </w:tabs>
            <w:spacing w:line="276" w:lineRule="auto"/>
            <w:ind w:firstLine="0"/>
            <w:rPr>
              <w:rFonts w:cs="Times New Roman"/>
              <w:b/>
              <w:bCs/>
              <w:szCs w:val="24"/>
            </w:rPr>
            <w:sectPr w:rsidR="001019A9" w:rsidSect="00D876A0"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8" w:right="1134" w:bottom="1418" w:left="1418" w:header="709" w:footer="709" w:gutter="0"/>
              <w:cols w:space="708"/>
              <w:docGrid w:linePitch="360"/>
            </w:sectPr>
          </w:pPr>
          <w:r w:rsidRPr="00415742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6D9912C9" w14:textId="5640B18F" w:rsidR="006A71E1" w:rsidRDefault="00D623B3" w:rsidP="00FC7E7C">
      <w:pPr>
        <w:pStyle w:val="Nadpis1"/>
        <w:spacing w:after="240" w:line="276" w:lineRule="auto"/>
      </w:pPr>
      <w:bookmarkStart w:id="0" w:name="_Toc124355331"/>
      <w:r>
        <w:lastRenderedPageBreak/>
        <w:t>T</w:t>
      </w:r>
      <w:r w:rsidR="0023114E">
        <w:t>ab</w:t>
      </w:r>
      <w:r>
        <w:t>uľka</w:t>
      </w:r>
      <w:bookmarkEnd w:id="0"/>
    </w:p>
    <w:p w14:paraId="54ED828D" w14:textId="38A8CC3B" w:rsidR="00D623B3" w:rsidRDefault="00D623B3" w:rsidP="00D623B3">
      <w:r>
        <w:t xml:space="preserve">Tabuľka v ktorej sú uložené vykonané testy sa skladá z prehľadu, </w:t>
      </w:r>
      <w:proofErr w:type="spellStart"/>
      <w:r>
        <w:t>šablény</w:t>
      </w:r>
      <w:proofErr w:type="spellEnd"/>
      <w:r>
        <w:t xml:space="preserve"> a jednotlivých testov.</w:t>
      </w:r>
    </w:p>
    <w:p w14:paraId="3EAFD032" w14:textId="24C62022" w:rsidR="00D623B3" w:rsidRDefault="00D623B3" w:rsidP="00D623B3">
      <w:r>
        <w:t xml:space="preserve">Každý test obsahuje v hlavičke: svoje ID, prioritu, názov </w:t>
      </w:r>
      <w:proofErr w:type="spellStart"/>
      <w:r>
        <w:t>testum</w:t>
      </w:r>
      <w:proofErr w:type="spellEnd"/>
      <w:r>
        <w:t xml:space="preserve"> dátum vykonania testu a výsledok. Nižšie sú uvedené </w:t>
      </w:r>
      <w:proofErr w:type="spellStart"/>
      <w:r>
        <w:t>prerekvizity</w:t>
      </w:r>
      <w:proofErr w:type="spellEnd"/>
      <w:r>
        <w:t xml:space="preserve"> a vstupné dáta. Ďalej tu nájdeme scenár a prílohy. </w:t>
      </w:r>
    </w:p>
    <w:p w14:paraId="5FCB7484" w14:textId="6EFF4F4E" w:rsidR="00D623B3" w:rsidRDefault="00D623B3" w:rsidP="00D623B3">
      <w:r>
        <w:t>Hlavný výsledok zobrazený navrchu je vypočítaný automaticky z jednot</w:t>
      </w:r>
      <w:r w:rsidR="00AC6BC0">
        <w:t>livých</w:t>
      </w:r>
      <w:r>
        <w:t xml:space="preserve"> výsledovkou v scenári.</w:t>
      </w:r>
    </w:p>
    <w:p w14:paraId="35609C41" w14:textId="229164FC" w:rsidR="00D623B3" w:rsidRDefault="00D623B3" w:rsidP="00D623B3">
      <w:pPr>
        <w:jc w:val="center"/>
      </w:pPr>
      <w:r w:rsidRPr="00D623B3">
        <w:drawing>
          <wp:anchor distT="0" distB="0" distL="114300" distR="114300" simplePos="0" relativeHeight="251659264" behindDoc="1" locked="0" layoutInCell="1" allowOverlap="1" wp14:anchorId="3EDBE639" wp14:editId="16DBEA48">
            <wp:simplePos x="0" y="0"/>
            <wp:positionH relativeFrom="column">
              <wp:posOffset>-376555</wp:posOffset>
            </wp:positionH>
            <wp:positionV relativeFrom="paragraph">
              <wp:posOffset>6350</wp:posOffset>
            </wp:positionV>
            <wp:extent cx="6650478" cy="3886200"/>
            <wp:effectExtent l="0" t="0" r="0" b="0"/>
            <wp:wrapNone/>
            <wp:docPr id="1" name="Obrázok 1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stôl&#10;&#10;Automaticky generovaný pop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121" cy="38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8CBA4" w14:textId="13A4BAE9" w:rsidR="00867D47" w:rsidRDefault="00867D47" w:rsidP="00867D47">
      <w:pPr>
        <w:spacing w:after="160" w:line="259" w:lineRule="auto"/>
        <w:ind w:firstLine="0"/>
        <w:mirrorIndents w:val="0"/>
        <w:jc w:val="left"/>
      </w:pPr>
      <w:r>
        <w:br w:type="page"/>
      </w:r>
    </w:p>
    <w:p w14:paraId="7807F3AF" w14:textId="1944882D" w:rsidR="00D200F4" w:rsidRDefault="0023114E" w:rsidP="00FC7E7C">
      <w:pPr>
        <w:pStyle w:val="Nadpis1"/>
        <w:spacing w:line="276" w:lineRule="auto"/>
      </w:pPr>
      <w:bookmarkStart w:id="1" w:name="_Toc124355332"/>
      <w:r>
        <w:lastRenderedPageBreak/>
        <w:t>P</w:t>
      </w:r>
      <w:r w:rsidR="00D623B3">
        <w:t>redstavenie projektu</w:t>
      </w:r>
      <w:bookmarkEnd w:id="1"/>
    </w:p>
    <w:p w14:paraId="78C66248" w14:textId="77777777" w:rsidR="00542A25" w:rsidRDefault="00D623B3" w:rsidP="00D623B3">
      <w:r>
        <w:t>Na testovanie som sa rozhodol využiť moju semestrálnu prácu s predmetu vývoj aplikácií pre internet a intranet</w:t>
      </w:r>
      <w:r w:rsidR="00EB75EE">
        <w:t>.</w:t>
      </w:r>
      <w:r>
        <w:t xml:space="preserve"> Názov práce je </w:t>
      </w:r>
      <w:proofErr w:type="spellStart"/>
      <w:r>
        <w:t>Bufter</w:t>
      </w:r>
      <w:proofErr w:type="spellEnd"/>
      <w:r>
        <w:t xml:space="preserve">, ide o jednoduchý bufet, ktorý je spravovaný online, prostredníctvom webovej stránky. </w:t>
      </w:r>
      <w:proofErr w:type="spellStart"/>
      <w:r>
        <w:t>Bufter</w:t>
      </w:r>
      <w:proofErr w:type="spellEnd"/>
      <w:r>
        <w:t xml:space="preserve"> sa nachádza na tejto webovej stránke: </w:t>
      </w:r>
      <w:hyperlink r:id="rId18" w:history="1">
        <w:r w:rsidRPr="006E2A72">
          <w:rPr>
            <w:rStyle w:val="Hypertextovprepojenie"/>
          </w:rPr>
          <w:t>https://brano.bsite.net/</w:t>
        </w:r>
      </w:hyperlink>
      <w:r>
        <w:t>.</w:t>
      </w:r>
    </w:p>
    <w:p w14:paraId="31FEAE01" w14:textId="7531253A" w:rsidR="00867D47" w:rsidRDefault="00542A25" w:rsidP="00D623B3">
      <w:r w:rsidRPr="00542A25">
        <w:drawing>
          <wp:anchor distT="0" distB="0" distL="114300" distR="114300" simplePos="0" relativeHeight="251660288" behindDoc="1" locked="0" layoutInCell="1" allowOverlap="1" wp14:anchorId="6FAFBFCF" wp14:editId="442F2627">
            <wp:simplePos x="0" y="0"/>
            <wp:positionH relativeFrom="column">
              <wp:posOffset>-548006</wp:posOffset>
            </wp:positionH>
            <wp:positionV relativeFrom="paragraph">
              <wp:posOffset>128905</wp:posOffset>
            </wp:positionV>
            <wp:extent cx="6881733" cy="3162300"/>
            <wp:effectExtent l="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655" cy="3165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2A25">
        <w:t xml:space="preserve"> </w:t>
      </w:r>
      <w:r w:rsidR="00867D47">
        <w:br w:type="page"/>
      </w:r>
    </w:p>
    <w:p w14:paraId="3A6A38B0" w14:textId="3CF9B126" w:rsidR="00D95686" w:rsidRDefault="0023114E" w:rsidP="00FC7E7C">
      <w:pPr>
        <w:pStyle w:val="Nadpis1"/>
        <w:spacing w:line="276" w:lineRule="auto"/>
      </w:pPr>
      <w:bookmarkStart w:id="2" w:name="_Toc124355333"/>
      <w:r>
        <w:lastRenderedPageBreak/>
        <w:t>T</w:t>
      </w:r>
      <w:r w:rsidR="00D623B3">
        <w:t>esty</w:t>
      </w:r>
      <w:bookmarkEnd w:id="2"/>
    </w:p>
    <w:p w14:paraId="11F1DC5B" w14:textId="383FE2B7" w:rsidR="00542A25" w:rsidRPr="0023114E" w:rsidRDefault="00542A25" w:rsidP="0023114E">
      <w:pPr>
        <w:rPr>
          <w:rFonts w:cs="Times New Roman"/>
          <w:szCs w:val="24"/>
        </w:rPr>
      </w:pPr>
      <w:r w:rsidRPr="0023114E">
        <w:rPr>
          <w:rFonts w:cs="Times New Roman"/>
          <w:szCs w:val="24"/>
        </w:rPr>
        <w:t xml:space="preserve">Rozhodol som sa pre vykonanie testov pomocou </w:t>
      </w:r>
      <w:proofErr w:type="spellStart"/>
      <w:r w:rsidRPr="0023114E">
        <w:rPr>
          <w:rFonts w:cs="Times New Roman"/>
          <w:szCs w:val="24"/>
        </w:rPr>
        <w:t>unit</w:t>
      </w:r>
      <w:proofErr w:type="spellEnd"/>
      <w:r w:rsidRPr="0023114E">
        <w:rPr>
          <w:rFonts w:cs="Times New Roman"/>
          <w:szCs w:val="24"/>
        </w:rPr>
        <w:t xml:space="preserve"> testov a pomocou </w:t>
      </w:r>
      <w:proofErr w:type="spellStart"/>
      <w:r w:rsidRPr="0023114E">
        <w:rPr>
          <w:rFonts w:cs="Times New Roman"/>
          <w:szCs w:val="24"/>
        </w:rPr>
        <w:t>selenia</w:t>
      </w:r>
      <w:proofErr w:type="spellEnd"/>
      <w:r w:rsidRPr="0023114E">
        <w:rPr>
          <w:rFonts w:cs="Times New Roman"/>
          <w:szCs w:val="24"/>
        </w:rPr>
        <w:t>.</w:t>
      </w:r>
      <w:r w:rsidR="0023114E" w:rsidRPr="0023114E">
        <w:rPr>
          <w:rFonts w:cs="Times New Roman"/>
          <w:szCs w:val="24"/>
        </w:rPr>
        <w:t xml:space="preserve"> Všetky testu boli vykonané vo </w:t>
      </w:r>
      <w:proofErr w:type="spellStart"/>
      <w:r w:rsidR="0023114E" w:rsidRPr="0023114E">
        <w:rPr>
          <w:rFonts w:cs="Times New Roman"/>
          <w:szCs w:val="24"/>
        </w:rPr>
        <w:t>Visual</w:t>
      </w:r>
      <w:proofErr w:type="spellEnd"/>
      <w:r w:rsidR="0023114E" w:rsidRPr="0023114E">
        <w:rPr>
          <w:rFonts w:cs="Times New Roman"/>
          <w:szCs w:val="24"/>
        </w:rPr>
        <w:t xml:space="preserve"> </w:t>
      </w:r>
      <w:proofErr w:type="spellStart"/>
      <w:r w:rsidR="0023114E" w:rsidRPr="0023114E">
        <w:rPr>
          <w:rFonts w:cs="Times New Roman"/>
          <w:szCs w:val="24"/>
        </w:rPr>
        <w:t>Studiu</w:t>
      </w:r>
      <w:proofErr w:type="spellEnd"/>
      <w:r w:rsidR="0023114E" w:rsidRPr="0023114E">
        <w:rPr>
          <w:rFonts w:cs="Times New Roman"/>
          <w:szCs w:val="24"/>
        </w:rPr>
        <w:t xml:space="preserve"> 2022.</w:t>
      </w:r>
    </w:p>
    <w:p w14:paraId="247DBCCC" w14:textId="082279AA" w:rsidR="00542A25" w:rsidRPr="0023114E" w:rsidRDefault="00542A25" w:rsidP="0023114E">
      <w:pPr>
        <w:pStyle w:val="Nadpis2"/>
      </w:pPr>
      <w:bookmarkStart w:id="3" w:name="_Toc124355334"/>
      <w:proofErr w:type="spellStart"/>
      <w:r w:rsidRPr="0023114E">
        <w:t>Unit</w:t>
      </w:r>
      <w:proofErr w:type="spellEnd"/>
      <w:r w:rsidRPr="0023114E">
        <w:t xml:space="preserve"> testy:</w:t>
      </w:r>
      <w:bookmarkEnd w:id="3"/>
    </w:p>
    <w:p w14:paraId="4007734E" w14:textId="645D5012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HashPasswordTest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otestovanie metódy na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hešovanie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hesla. 2 krát za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zahešuje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rovnaké heslo a to sa na konci porovná.</w:t>
      </w:r>
    </w:p>
    <w:p w14:paraId="47ED60BE" w14:textId="3AC9D0B0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HashPasswordTestEmpty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</w:t>
      </w:r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Test pre otestovanie metódy na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hešovanie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hesla</w:t>
      </w:r>
      <w:r w:rsidRPr="0023114E">
        <w:rPr>
          <w:rFonts w:eastAsia="Times New Roman" w:cs="Times New Roman"/>
          <w:color w:val="000000"/>
          <w:szCs w:val="24"/>
          <w:lang w:eastAsia="sk-SK"/>
        </w:rPr>
        <w:t>. Met=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ode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sa pošle prázdny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string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testuje sa či aplikácia nepadne.</w:t>
      </w:r>
    </w:p>
    <w:p w14:paraId="77DEC68A" w14:textId="57F65E53" w:rsidR="00542A25" w:rsidRPr="0023114E" w:rsidRDefault="00542A25" w:rsidP="0023114E">
      <w:pPr>
        <w:rPr>
          <w:rFonts w:cs="Times New Roman"/>
          <w:szCs w:val="24"/>
        </w:rPr>
      </w:pPr>
      <w:proofErr w:type="spellStart"/>
      <w:r w:rsidRPr="0023114E">
        <w:rPr>
          <w:rFonts w:cs="Times New Roman"/>
          <w:szCs w:val="24"/>
        </w:rPr>
        <w:t>CreateSaltTest</w:t>
      </w:r>
      <w:proofErr w:type="spellEnd"/>
      <w:r w:rsidRPr="0023114E">
        <w:rPr>
          <w:rFonts w:cs="Times New Roman"/>
          <w:szCs w:val="24"/>
        </w:rPr>
        <w:tab/>
      </w:r>
      <w:r w:rsidRPr="0023114E">
        <w:rPr>
          <w:rFonts w:cs="Times New Roman"/>
          <w:szCs w:val="24"/>
        </w:rPr>
        <w:t xml:space="preserve"> - Test pre vytvorenie saltu.</w:t>
      </w:r>
    </w:p>
    <w:p w14:paraId="432244F1" w14:textId="709FA297" w:rsidR="00542A25" w:rsidRPr="0023114E" w:rsidRDefault="00542A25" w:rsidP="0023114E">
      <w:pPr>
        <w:pStyle w:val="Nadpis2"/>
      </w:pPr>
      <w:bookmarkStart w:id="4" w:name="_Toc124355335"/>
      <w:proofErr w:type="spellStart"/>
      <w:r w:rsidRPr="0023114E">
        <w:t>Selenium</w:t>
      </w:r>
      <w:proofErr w:type="spellEnd"/>
      <w:r w:rsidRPr="0023114E">
        <w:t xml:space="preserve"> testy:</w:t>
      </w:r>
      <w:bookmarkEnd w:id="4"/>
    </w:p>
    <w:p w14:paraId="4D9E429E" w14:textId="0EBDEE14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BuyItemTestSuccess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otestovanie funkcionality pre nákup predmetu.</w:t>
      </w:r>
    </w:p>
    <w:p w14:paraId="3D470E7C" w14:textId="6A42AA0E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AddMoneyTestSuccess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Pr="0023114E">
        <w:rPr>
          <w:rFonts w:eastAsia="Times New Roman" w:cs="Times New Roman"/>
          <w:color w:val="000000"/>
          <w:szCs w:val="24"/>
          <w:lang w:eastAsia="sk-SK"/>
        </w:rPr>
        <w:t>– Test pre otestovanie funkcionality pre</w:t>
      </w:r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pridanie peňazí</w:t>
      </w:r>
      <w:r w:rsidRPr="0023114E">
        <w:rPr>
          <w:rFonts w:eastAsia="Times New Roman" w:cs="Times New Roman"/>
          <w:color w:val="000000"/>
          <w:szCs w:val="24"/>
          <w:lang w:eastAsia="sk-SK"/>
        </w:rPr>
        <w:t>.</w:t>
      </w:r>
    </w:p>
    <w:p w14:paraId="3140A6D7" w14:textId="5BE42B27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GoBackFromPersonToRoomTestSuccess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vrátenie sa zo stránky Person na stránku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Room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>.</w:t>
      </w:r>
    </w:p>
    <w:p w14:paraId="0663EB7D" w14:textId="21948325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GoBackFromItemToRoomTestSuccess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– Test pre vrátenie sa zo stránky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Item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na stránku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Room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>.</w:t>
      </w:r>
    </w:p>
    <w:p w14:paraId="3B95F796" w14:textId="6E043248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GoBackFromItemToPersonTestSuccess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– Test pre vrátenie sa zo stránky Person na stránku </w:t>
      </w:r>
      <w:r w:rsidRPr="0023114E">
        <w:rPr>
          <w:rFonts w:eastAsia="Times New Roman" w:cs="Times New Roman"/>
          <w:color w:val="000000"/>
          <w:szCs w:val="24"/>
          <w:lang w:eastAsia="sk-SK"/>
        </w:rPr>
        <w:t>Person</w:t>
      </w:r>
      <w:r w:rsidRPr="0023114E">
        <w:rPr>
          <w:rFonts w:eastAsia="Times New Roman" w:cs="Times New Roman"/>
          <w:color w:val="000000"/>
          <w:szCs w:val="24"/>
          <w:lang w:eastAsia="sk-SK"/>
        </w:rPr>
        <w:t>.</w:t>
      </w:r>
    </w:p>
    <w:p w14:paraId="67BEA800" w14:textId="0FA18A4C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LoginTestSuccess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otestovania správneho prihlásenia.</w:t>
      </w:r>
    </w:p>
    <w:p w14:paraId="5F31200F" w14:textId="2B97B7D5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LoginTestWrongCredentials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otestovanie prihlásenia so zlými údajmi.</w:t>
      </w:r>
    </w:p>
    <w:p w14:paraId="5770E145" w14:textId="63C67664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LoginTestEmptyCredentials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otestovanie prihlásenia so žiadnymi údajmi.</w:t>
      </w:r>
    </w:p>
    <w:p w14:paraId="3A860334" w14:textId="59877D98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LoginTestSQLInjection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otestovanie SQL </w:t>
      </w: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Injection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>.</w:t>
      </w:r>
      <w:r w:rsidR="0023114E" w:rsidRPr="0023114E">
        <w:rPr>
          <w:rFonts w:eastAsia="Times New Roman" w:cs="Times New Roman"/>
          <w:color w:val="000000"/>
          <w:szCs w:val="24"/>
          <w:lang w:eastAsia="sk-SK"/>
        </w:rPr>
        <w:t xml:space="preserve"> Namiesto mena sa zadá SQL </w:t>
      </w:r>
      <w:proofErr w:type="spellStart"/>
      <w:r w:rsidR="0023114E" w:rsidRPr="0023114E">
        <w:rPr>
          <w:rFonts w:eastAsia="Times New Roman" w:cs="Times New Roman"/>
          <w:color w:val="000000"/>
          <w:szCs w:val="24"/>
          <w:lang w:eastAsia="sk-SK"/>
        </w:rPr>
        <w:t>injection</w:t>
      </w:r>
      <w:proofErr w:type="spellEnd"/>
      <w:r w:rsidR="0023114E" w:rsidRPr="0023114E">
        <w:rPr>
          <w:rFonts w:eastAsia="Times New Roman" w:cs="Times New Roman"/>
          <w:color w:val="000000"/>
          <w:szCs w:val="24"/>
          <w:lang w:eastAsia="sk-SK"/>
        </w:rPr>
        <w:t xml:space="preserve"> príkaz pre databázu.</w:t>
      </w:r>
    </w:p>
    <w:p w14:paraId="6A8FA471" w14:textId="67B64276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CreateItemTestSuccess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– Test pre otestovanie vytvárania produktov.</w:t>
      </w:r>
    </w:p>
    <w:p w14:paraId="306880DC" w14:textId="03923DE3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DeleteItemTestSuccess</w:t>
      </w:r>
      <w:proofErr w:type="spellEnd"/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Pr="0023114E">
        <w:rPr>
          <w:rFonts w:eastAsia="Times New Roman" w:cs="Times New Roman"/>
          <w:color w:val="000000"/>
          <w:szCs w:val="24"/>
          <w:lang w:eastAsia="sk-SK"/>
        </w:rPr>
        <w:t>– Test pre otestovanie</w:t>
      </w:r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odstraňovania produktov.</w:t>
      </w:r>
    </w:p>
    <w:p w14:paraId="5D1E429C" w14:textId="3C2A951A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CreateUserTestSuccess</w:t>
      </w:r>
      <w:proofErr w:type="spellEnd"/>
      <w:r w:rsidR="0023114E"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Pr="0023114E">
        <w:rPr>
          <w:rFonts w:eastAsia="Times New Roman" w:cs="Times New Roman"/>
          <w:color w:val="000000"/>
          <w:szCs w:val="24"/>
          <w:lang w:eastAsia="sk-SK"/>
        </w:rPr>
        <w:t>– Test pre otestovanie</w:t>
      </w:r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pridávania používateľov.</w:t>
      </w:r>
    </w:p>
    <w:p w14:paraId="2FE63E1C" w14:textId="48A6E202" w:rsidR="00542A25" w:rsidRPr="0023114E" w:rsidRDefault="00542A25" w:rsidP="0023114E">
      <w:pPr>
        <w:rPr>
          <w:rFonts w:eastAsia="Times New Roman" w:cs="Times New Roman"/>
          <w:color w:val="000000"/>
          <w:szCs w:val="24"/>
          <w:lang w:eastAsia="sk-SK"/>
        </w:rPr>
      </w:pPr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lastRenderedPageBreak/>
        <w:t>CreateExistedUserTest</w:t>
      </w:r>
      <w:proofErr w:type="spellEnd"/>
      <w:r w:rsidR="0023114E"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Pr="0023114E">
        <w:rPr>
          <w:rFonts w:eastAsia="Times New Roman" w:cs="Times New Roman"/>
          <w:color w:val="000000"/>
          <w:szCs w:val="24"/>
          <w:lang w:eastAsia="sk-SK"/>
        </w:rPr>
        <w:t>– Test pre otestovanie</w:t>
      </w:r>
      <w:r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="0023114E" w:rsidRPr="0023114E">
        <w:rPr>
          <w:rFonts w:eastAsia="Times New Roman" w:cs="Times New Roman"/>
          <w:color w:val="000000"/>
          <w:szCs w:val="24"/>
          <w:lang w:eastAsia="sk-SK"/>
        </w:rPr>
        <w:t>pridania existujúceho používateľa.</w:t>
      </w:r>
    </w:p>
    <w:p w14:paraId="40E92005" w14:textId="4CA04958" w:rsidR="00542A25" w:rsidRPr="0023114E" w:rsidRDefault="00542A25" w:rsidP="0023114E">
      <w:pPr>
        <w:rPr>
          <w:rFonts w:cs="Times New Roman"/>
          <w:szCs w:val="24"/>
          <w:lang w:eastAsia="sk-SK"/>
        </w:rPr>
      </w:pPr>
      <w:proofErr w:type="spellStart"/>
      <w:r w:rsidRPr="0023114E">
        <w:rPr>
          <w:rFonts w:cs="Times New Roman"/>
          <w:szCs w:val="24"/>
          <w:lang w:eastAsia="sk-SK"/>
        </w:rPr>
        <w:t>EditUserTestSuccessChangePassword</w:t>
      </w:r>
      <w:proofErr w:type="spellEnd"/>
      <w:r w:rsidR="0023114E" w:rsidRPr="0023114E">
        <w:rPr>
          <w:rFonts w:cs="Times New Roman"/>
          <w:szCs w:val="24"/>
          <w:lang w:eastAsia="sk-SK"/>
        </w:rPr>
        <w:t xml:space="preserve"> </w:t>
      </w:r>
      <w:r w:rsidR="0023114E" w:rsidRPr="0023114E">
        <w:rPr>
          <w:rFonts w:cs="Times New Roman"/>
          <w:szCs w:val="24"/>
          <w:lang w:eastAsia="sk-SK"/>
        </w:rPr>
        <w:t>– Test pre otestovanie</w:t>
      </w:r>
      <w:r w:rsidR="0023114E" w:rsidRPr="0023114E">
        <w:rPr>
          <w:rFonts w:cs="Times New Roman"/>
          <w:szCs w:val="24"/>
          <w:lang w:eastAsia="sk-SK"/>
        </w:rPr>
        <w:t xml:space="preserve"> zmenu hesla používateľa.</w:t>
      </w:r>
    </w:p>
    <w:p w14:paraId="3A3A3DD0" w14:textId="05E95C6D" w:rsidR="00867D47" w:rsidRDefault="00542A25" w:rsidP="0023114E">
      <w:proofErr w:type="spellStart"/>
      <w:r w:rsidRPr="0023114E">
        <w:rPr>
          <w:rFonts w:eastAsia="Times New Roman" w:cs="Times New Roman"/>
          <w:color w:val="000000"/>
          <w:szCs w:val="24"/>
          <w:lang w:eastAsia="sk-SK"/>
        </w:rPr>
        <w:t>DeleteUserTestSuccess</w:t>
      </w:r>
      <w:proofErr w:type="spellEnd"/>
      <w:r w:rsidR="0023114E" w:rsidRPr="0023114E">
        <w:rPr>
          <w:rFonts w:eastAsia="Times New Roman" w:cs="Times New Roman"/>
          <w:color w:val="000000"/>
          <w:szCs w:val="24"/>
          <w:lang w:eastAsia="sk-SK"/>
        </w:rPr>
        <w:t xml:space="preserve"> </w:t>
      </w:r>
      <w:r w:rsidR="0023114E" w:rsidRPr="0023114E">
        <w:rPr>
          <w:rFonts w:eastAsia="Times New Roman" w:cs="Times New Roman"/>
          <w:color w:val="000000"/>
          <w:szCs w:val="24"/>
          <w:lang w:eastAsia="sk-SK"/>
        </w:rPr>
        <w:t>– Test pre otestovanie</w:t>
      </w:r>
      <w:r w:rsidR="0023114E" w:rsidRPr="0023114E">
        <w:rPr>
          <w:rFonts w:eastAsia="Times New Roman" w:cs="Times New Roman"/>
          <w:color w:val="000000"/>
          <w:szCs w:val="24"/>
          <w:lang w:eastAsia="sk-SK"/>
        </w:rPr>
        <w:t xml:space="preserve"> odstránenia používateľa.</w:t>
      </w:r>
      <w:r w:rsidR="00867D47">
        <w:br w:type="page"/>
      </w:r>
    </w:p>
    <w:p w14:paraId="472BE8B0" w14:textId="7995F417" w:rsidR="004371C5" w:rsidRDefault="0023114E" w:rsidP="00BE2256">
      <w:pPr>
        <w:pStyle w:val="Nadpis1"/>
      </w:pPr>
      <w:bookmarkStart w:id="5" w:name="_Toc124355336"/>
      <w:r>
        <w:lastRenderedPageBreak/>
        <w:t>V</w:t>
      </w:r>
      <w:r w:rsidR="00D623B3">
        <w:t>yhodnotenie</w:t>
      </w:r>
      <w:bookmarkEnd w:id="5"/>
    </w:p>
    <w:p w14:paraId="51BC7914" w14:textId="00CF00CF" w:rsidR="00542A25" w:rsidRDefault="00542A25" w:rsidP="00542A25">
      <w:r>
        <w:t>Celkovo som vykonal 18 testov</w:t>
      </w:r>
      <w:r w:rsidR="0023114E">
        <w:t xml:space="preserve"> – 3 pomocou </w:t>
      </w:r>
      <w:proofErr w:type="spellStart"/>
      <w:r w:rsidR="0023114E">
        <w:t>unit</w:t>
      </w:r>
      <w:proofErr w:type="spellEnd"/>
      <w:r w:rsidR="0023114E">
        <w:t xml:space="preserve"> testov a 15 pomocou </w:t>
      </w:r>
      <w:proofErr w:type="spellStart"/>
      <w:r w:rsidR="0023114E">
        <w:t>selenia</w:t>
      </w:r>
      <w:proofErr w:type="spellEnd"/>
      <w:r w:rsidR="0023114E">
        <w:t xml:space="preserve">. </w:t>
      </w:r>
      <w:proofErr w:type="spellStart"/>
      <w:r w:rsidR="0023114E">
        <w:t>Unit</w:t>
      </w:r>
      <w:proofErr w:type="spellEnd"/>
      <w:r w:rsidR="0023114E">
        <w:t xml:space="preserve"> testy prešli všetky bez problémov. Pri teste </w:t>
      </w:r>
      <w:proofErr w:type="spellStart"/>
      <w:r w:rsidR="0023114E" w:rsidRPr="0023114E">
        <w:t>EditUserTestSuccessChangePassword</w:t>
      </w:r>
      <w:proofErr w:type="spellEnd"/>
      <w:r w:rsidR="0023114E">
        <w:t>, kde sa testuje zmena hesla používateľa, som našiel chybu, kde pri editovaní iba hesla sa používateľ neuloží. Dôvodom je chyba v systéme, ktorá by sa mala opraviť.</w:t>
      </w:r>
    </w:p>
    <w:p w14:paraId="205EB77A" w14:textId="5FD7709C" w:rsidR="0023114E" w:rsidRDefault="0023114E" w:rsidP="00542A25">
      <w:r>
        <w:t xml:space="preserve">Niekedy sa stane, že test cez </w:t>
      </w:r>
      <w:proofErr w:type="spellStart"/>
      <w:r>
        <w:t>selenium</w:t>
      </w:r>
      <w:proofErr w:type="spellEnd"/>
      <w:r>
        <w:t xml:space="preserve">, vyhodí chybu pri kliknutí na </w:t>
      </w:r>
      <w:proofErr w:type="spellStart"/>
      <w:r>
        <w:t>tlačítko</w:t>
      </w:r>
      <w:proofErr w:type="spellEnd"/>
      <w:r w:rsidR="00254C6B">
        <w:t>, to znamená že daný test neprejde, aj keď by mal prejsť</w:t>
      </w:r>
      <w:r>
        <w:t>. Neviem prečo sa to stáva len niekedy.</w:t>
      </w:r>
      <w:r w:rsidR="00254C6B">
        <w:t xml:space="preserve"> Problém sa mi bohužiaľ nepodarilo nijako vyriešiť.</w:t>
      </w:r>
    </w:p>
    <w:p w14:paraId="6707E8EF" w14:textId="15D5DB81" w:rsidR="00254C6B" w:rsidRPr="00542A25" w:rsidRDefault="00254C6B" w:rsidP="00542A25">
      <w:r>
        <w:t>Celkový výsledok je celkom dobrý, keďže iba 1 test z 18 neprejde. To je iba malá softvérová chyba, ktorú by nemal byť problém vyriešiť. Zvyšok stránky funguje tak ako má.</w:t>
      </w:r>
    </w:p>
    <w:sectPr w:rsidR="00254C6B" w:rsidRPr="00542A25" w:rsidSect="00D623B3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14FE2" w14:textId="77777777" w:rsidR="00284193" w:rsidRDefault="00284193" w:rsidP="00A83512">
      <w:pPr>
        <w:spacing w:after="0"/>
      </w:pPr>
      <w:r>
        <w:separator/>
      </w:r>
    </w:p>
  </w:endnote>
  <w:endnote w:type="continuationSeparator" w:id="0">
    <w:p w14:paraId="75C7A540" w14:textId="77777777" w:rsidR="00284193" w:rsidRDefault="00284193" w:rsidP="00A83512">
      <w:pPr>
        <w:spacing w:after="0"/>
      </w:pPr>
      <w:r>
        <w:continuationSeparator/>
      </w:r>
    </w:p>
  </w:endnote>
  <w:endnote w:type="continuationNotice" w:id="1">
    <w:p w14:paraId="46573B93" w14:textId="77777777" w:rsidR="00284193" w:rsidRDefault="0028419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BA303" w14:textId="0C094A2C" w:rsidR="00AB662E" w:rsidRDefault="00AB662E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21AE" w14:textId="77777777" w:rsidR="00D876A0" w:rsidRDefault="00D876A0" w:rsidP="00D876A0">
    <w:pPr>
      <w:pStyle w:val="Pta"/>
    </w:pPr>
  </w:p>
  <w:p w14:paraId="3A43D5BF" w14:textId="77777777" w:rsidR="00D876A0" w:rsidRDefault="00D876A0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83D6" w14:textId="45296A16" w:rsidR="00653FAE" w:rsidRDefault="00653FAE" w:rsidP="00653FAE">
    <w:pPr>
      <w:pStyle w:val="Pta"/>
      <w:jc w:val="center"/>
    </w:pPr>
  </w:p>
  <w:p w14:paraId="07464A23" w14:textId="77777777" w:rsidR="007A4409" w:rsidRDefault="007A440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8781" w14:textId="77777777" w:rsidR="00284193" w:rsidRDefault="00284193" w:rsidP="00A83512">
      <w:pPr>
        <w:spacing w:after="0"/>
      </w:pPr>
      <w:r>
        <w:separator/>
      </w:r>
    </w:p>
  </w:footnote>
  <w:footnote w:type="continuationSeparator" w:id="0">
    <w:p w14:paraId="47919B13" w14:textId="77777777" w:rsidR="00284193" w:rsidRDefault="00284193" w:rsidP="00A83512">
      <w:pPr>
        <w:spacing w:after="0"/>
      </w:pPr>
      <w:r>
        <w:continuationSeparator/>
      </w:r>
    </w:p>
  </w:footnote>
  <w:footnote w:type="continuationNotice" w:id="1">
    <w:p w14:paraId="1B91961C" w14:textId="77777777" w:rsidR="00284193" w:rsidRDefault="0028419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BB8C" w14:textId="1677C690" w:rsidR="00AB662E" w:rsidRDefault="00AB662E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43A80" w14:textId="1F6BDC6E" w:rsidR="005D5FB5" w:rsidRDefault="005D5FB5">
    <w:pPr>
      <w:pStyle w:val="Hlavika"/>
      <w:jc w:val="center"/>
    </w:pPr>
  </w:p>
  <w:p w14:paraId="723D3C78" w14:textId="77777777" w:rsidR="00D4456F" w:rsidRDefault="00D4456F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549"/>
    <w:multiLevelType w:val="hybridMultilevel"/>
    <w:tmpl w:val="336C189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B0A3E"/>
    <w:multiLevelType w:val="hybridMultilevel"/>
    <w:tmpl w:val="F1B41F06"/>
    <w:lvl w:ilvl="0" w:tplc="231A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B1B"/>
    <w:multiLevelType w:val="hybridMultilevel"/>
    <w:tmpl w:val="ED045058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A251A7"/>
    <w:multiLevelType w:val="hybridMultilevel"/>
    <w:tmpl w:val="6498BA9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1035ED"/>
    <w:multiLevelType w:val="hybridMultilevel"/>
    <w:tmpl w:val="0EA412C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EB48D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6E7EE0"/>
    <w:multiLevelType w:val="hybridMultilevel"/>
    <w:tmpl w:val="AC3860E0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130D2"/>
    <w:multiLevelType w:val="hybridMultilevel"/>
    <w:tmpl w:val="4278743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5B96732"/>
    <w:multiLevelType w:val="hybridMultilevel"/>
    <w:tmpl w:val="74F4357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6A25342"/>
    <w:multiLevelType w:val="hybridMultilevel"/>
    <w:tmpl w:val="B3400EF8"/>
    <w:lvl w:ilvl="0" w:tplc="70D632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44A19"/>
    <w:multiLevelType w:val="hybridMultilevel"/>
    <w:tmpl w:val="D93EBDA6"/>
    <w:lvl w:ilvl="0" w:tplc="00B46726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5F3458"/>
    <w:multiLevelType w:val="multilevel"/>
    <w:tmpl w:val="FB766E3A"/>
    <w:lvl w:ilvl="0">
      <w:start w:val="1"/>
      <w:numFmt w:val="decimal"/>
      <w:pStyle w:val="Nadpis1"/>
      <w:lvlText w:val="%1"/>
      <w:lvlJc w:val="left"/>
      <w:pPr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A7F6083"/>
    <w:multiLevelType w:val="hybridMultilevel"/>
    <w:tmpl w:val="F562474E"/>
    <w:lvl w:ilvl="0" w:tplc="00B46726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D73C97"/>
    <w:multiLevelType w:val="hybridMultilevel"/>
    <w:tmpl w:val="AB86CA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0D59"/>
    <w:multiLevelType w:val="hybridMultilevel"/>
    <w:tmpl w:val="BFEEA716"/>
    <w:lvl w:ilvl="0" w:tplc="6784902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94C3A20"/>
    <w:multiLevelType w:val="hybridMultilevel"/>
    <w:tmpl w:val="4B3EF27A"/>
    <w:lvl w:ilvl="0" w:tplc="FA9A845E">
      <w:start w:val="1"/>
      <w:numFmt w:val="lowerRoman"/>
      <w:pStyle w:val="Nadpis5"/>
      <w:lvlText w:val="%1."/>
      <w:lvlJc w:val="righ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E16903"/>
    <w:multiLevelType w:val="hybridMultilevel"/>
    <w:tmpl w:val="C774673A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AC800E6"/>
    <w:multiLevelType w:val="hybridMultilevel"/>
    <w:tmpl w:val="5DE0E3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8B32CC"/>
    <w:multiLevelType w:val="hybridMultilevel"/>
    <w:tmpl w:val="D88E4084"/>
    <w:lvl w:ilvl="0" w:tplc="6BA62F46">
      <w:start w:val="1"/>
      <w:numFmt w:val="lowerLetter"/>
      <w:pStyle w:val="Nadpis4"/>
      <w:lvlText w:val="%1."/>
      <w:lvlJc w:val="left"/>
      <w:pPr>
        <w:ind w:left="1776" w:hanging="360"/>
      </w:pPr>
      <w:rPr>
        <w:b/>
        <w:bCs w:val="0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B806C37"/>
    <w:multiLevelType w:val="hybridMultilevel"/>
    <w:tmpl w:val="A13E5CD8"/>
    <w:lvl w:ilvl="0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9797403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DBE270D"/>
    <w:multiLevelType w:val="hybridMultilevel"/>
    <w:tmpl w:val="A99AEC2E"/>
    <w:lvl w:ilvl="0" w:tplc="00B4672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45513397">
    <w:abstractNumId w:val="11"/>
  </w:num>
  <w:num w:numId="2" w16cid:durableId="2097094324">
    <w:abstractNumId w:val="8"/>
  </w:num>
  <w:num w:numId="3" w16cid:durableId="1273321241">
    <w:abstractNumId w:val="18"/>
    <w:lvlOverride w:ilvl="0">
      <w:startOverride w:val="1"/>
    </w:lvlOverride>
  </w:num>
  <w:num w:numId="4" w16cid:durableId="1746947850">
    <w:abstractNumId w:val="18"/>
    <w:lvlOverride w:ilvl="0">
      <w:startOverride w:val="1"/>
    </w:lvlOverride>
  </w:num>
  <w:num w:numId="5" w16cid:durableId="2018001491">
    <w:abstractNumId w:val="18"/>
    <w:lvlOverride w:ilvl="0">
      <w:startOverride w:val="1"/>
    </w:lvlOverride>
  </w:num>
  <w:num w:numId="6" w16cid:durableId="478231890">
    <w:abstractNumId w:val="18"/>
    <w:lvlOverride w:ilvl="0">
      <w:startOverride w:val="1"/>
    </w:lvlOverride>
  </w:num>
  <w:num w:numId="7" w16cid:durableId="169031893">
    <w:abstractNumId w:val="18"/>
  </w:num>
  <w:num w:numId="8" w16cid:durableId="258098703">
    <w:abstractNumId w:val="18"/>
    <w:lvlOverride w:ilvl="0">
      <w:startOverride w:val="1"/>
    </w:lvlOverride>
  </w:num>
  <w:num w:numId="9" w16cid:durableId="699430969">
    <w:abstractNumId w:val="18"/>
    <w:lvlOverride w:ilvl="0">
      <w:startOverride w:val="1"/>
    </w:lvlOverride>
  </w:num>
  <w:num w:numId="10" w16cid:durableId="1164783853">
    <w:abstractNumId w:val="18"/>
    <w:lvlOverride w:ilvl="0">
      <w:startOverride w:val="1"/>
    </w:lvlOverride>
  </w:num>
  <w:num w:numId="11" w16cid:durableId="1182860872">
    <w:abstractNumId w:val="18"/>
    <w:lvlOverride w:ilvl="0">
      <w:startOverride w:val="1"/>
    </w:lvlOverride>
  </w:num>
  <w:num w:numId="12" w16cid:durableId="660082599">
    <w:abstractNumId w:val="20"/>
  </w:num>
  <w:num w:numId="13" w16cid:durableId="660276089">
    <w:abstractNumId w:val="1"/>
  </w:num>
  <w:num w:numId="14" w16cid:durableId="426391452">
    <w:abstractNumId w:val="5"/>
  </w:num>
  <w:num w:numId="15" w16cid:durableId="2129658061">
    <w:abstractNumId w:val="15"/>
  </w:num>
  <w:num w:numId="16" w16cid:durableId="895241450">
    <w:abstractNumId w:val="13"/>
  </w:num>
  <w:num w:numId="17" w16cid:durableId="1863664148">
    <w:abstractNumId w:val="18"/>
    <w:lvlOverride w:ilvl="0">
      <w:startOverride w:val="1"/>
    </w:lvlOverride>
  </w:num>
  <w:num w:numId="18" w16cid:durableId="762997767">
    <w:abstractNumId w:val="18"/>
    <w:lvlOverride w:ilvl="0">
      <w:startOverride w:val="1"/>
    </w:lvlOverride>
  </w:num>
  <w:num w:numId="19" w16cid:durableId="2031637154">
    <w:abstractNumId w:val="4"/>
  </w:num>
  <w:num w:numId="20" w16cid:durableId="1537426572">
    <w:abstractNumId w:val="7"/>
  </w:num>
  <w:num w:numId="21" w16cid:durableId="556674237">
    <w:abstractNumId w:val="18"/>
    <w:lvlOverride w:ilvl="0">
      <w:startOverride w:val="1"/>
    </w:lvlOverride>
  </w:num>
  <w:num w:numId="22" w16cid:durableId="306977883">
    <w:abstractNumId w:val="19"/>
  </w:num>
  <w:num w:numId="23" w16cid:durableId="2135831281">
    <w:abstractNumId w:val="6"/>
  </w:num>
  <w:num w:numId="24" w16cid:durableId="2122214078">
    <w:abstractNumId w:val="16"/>
  </w:num>
  <w:num w:numId="25" w16cid:durableId="1226451994">
    <w:abstractNumId w:val="18"/>
    <w:lvlOverride w:ilvl="0">
      <w:startOverride w:val="1"/>
    </w:lvlOverride>
  </w:num>
  <w:num w:numId="26" w16cid:durableId="1702582630">
    <w:abstractNumId w:val="18"/>
    <w:lvlOverride w:ilvl="0">
      <w:startOverride w:val="1"/>
    </w:lvlOverride>
  </w:num>
  <w:num w:numId="27" w16cid:durableId="429358746">
    <w:abstractNumId w:val="9"/>
  </w:num>
  <w:num w:numId="28" w16cid:durableId="1036464812">
    <w:abstractNumId w:val="2"/>
  </w:num>
  <w:num w:numId="29" w16cid:durableId="262808236">
    <w:abstractNumId w:val="18"/>
    <w:lvlOverride w:ilvl="0">
      <w:startOverride w:val="1"/>
    </w:lvlOverride>
  </w:num>
  <w:num w:numId="30" w16cid:durableId="250625999">
    <w:abstractNumId w:val="18"/>
    <w:lvlOverride w:ilvl="0">
      <w:startOverride w:val="1"/>
    </w:lvlOverride>
  </w:num>
  <w:num w:numId="31" w16cid:durableId="1918440606">
    <w:abstractNumId w:val="18"/>
    <w:lvlOverride w:ilvl="0">
      <w:startOverride w:val="1"/>
    </w:lvlOverride>
  </w:num>
  <w:num w:numId="32" w16cid:durableId="1998802915">
    <w:abstractNumId w:val="18"/>
    <w:lvlOverride w:ilvl="0">
      <w:startOverride w:val="1"/>
    </w:lvlOverride>
  </w:num>
  <w:num w:numId="33" w16cid:durableId="5637952">
    <w:abstractNumId w:val="18"/>
    <w:lvlOverride w:ilvl="0">
      <w:startOverride w:val="1"/>
    </w:lvlOverride>
  </w:num>
  <w:num w:numId="34" w16cid:durableId="855583806">
    <w:abstractNumId w:val="18"/>
    <w:lvlOverride w:ilvl="0">
      <w:startOverride w:val="1"/>
    </w:lvlOverride>
  </w:num>
  <w:num w:numId="35" w16cid:durableId="1535073398">
    <w:abstractNumId w:val="17"/>
  </w:num>
  <w:num w:numId="36" w16cid:durableId="666516">
    <w:abstractNumId w:val="0"/>
  </w:num>
  <w:num w:numId="37" w16cid:durableId="1078291289">
    <w:abstractNumId w:val="3"/>
  </w:num>
  <w:num w:numId="38" w16cid:durableId="170878965">
    <w:abstractNumId w:val="21"/>
  </w:num>
  <w:num w:numId="39" w16cid:durableId="1193769140">
    <w:abstractNumId w:val="10"/>
  </w:num>
  <w:num w:numId="40" w16cid:durableId="1649630532">
    <w:abstractNumId w:val="12"/>
  </w:num>
  <w:num w:numId="41" w16cid:durableId="17762439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05337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35765688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54"/>
    <w:rsid w:val="00000658"/>
    <w:rsid w:val="00000F29"/>
    <w:rsid w:val="0000173B"/>
    <w:rsid w:val="00001838"/>
    <w:rsid w:val="00001E85"/>
    <w:rsid w:val="00001EC8"/>
    <w:rsid w:val="000040E9"/>
    <w:rsid w:val="00006CC7"/>
    <w:rsid w:val="00006FEB"/>
    <w:rsid w:val="000072C8"/>
    <w:rsid w:val="000077AA"/>
    <w:rsid w:val="00007C87"/>
    <w:rsid w:val="00011591"/>
    <w:rsid w:val="000123F5"/>
    <w:rsid w:val="00012E4C"/>
    <w:rsid w:val="00013122"/>
    <w:rsid w:val="0001345B"/>
    <w:rsid w:val="00013C90"/>
    <w:rsid w:val="00014BA6"/>
    <w:rsid w:val="000158B3"/>
    <w:rsid w:val="00015B5A"/>
    <w:rsid w:val="00015E81"/>
    <w:rsid w:val="00016218"/>
    <w:rsid w:val="00016355"/>
    <w:rsid w:val="00016415"/>
    <w:rsid w:val="000166B3"/>
    <w:rsid w:val="00017021"/>
    <w:rsid w:val="00017111"/>
    <w:rsid w:val="00017312"/>
    <w:rsid w:val="00017765"/>
    <w:rsid w:val="00020168"/>
    <w:rsid w:val="00020B32"/>
    <w:rsid w:val="00021018"/>
    <w:rsid w:val="00021F86"/>
    <w:rsid w:val="000220FE"/>
    <w:rsid w:val="0002216A"/>
    <w:rsid w:val="000226C0"/>
    <w:rsid w:val="000242F5"/>
    <w:rsid w:val="00024D4A"/>
    <w:rsid w:val="00024D7A"/>
    <w:rsid w:val="000252D7"/>
    <w:rsid w:val="00025699"/>
    <w:rsid w:val="00026163"/>
    <w:rsid w:val="0002676C"/>
    <w:rsid w:val="00026C38"/>
    <w:rsid w:val="00026ED0"/>
    <w:rsid w:val="000273A9"/>
    <w:rsid w:val="0002769C"/>
    <w:rsid w:val="00030173"/>
    <w:rsid w:val="00031467"/>
    <w:rsid w:val="00031686"/>
    <w:rsid w:val="0003191D"/>
    <w:rsid w:val="00031DC3"/>
    <w:rsid w:val="00031DC4"/>
    <w:rsid w:val="00032641"/>
    <w:rsid w:val="00032A41"/>
    <w:rsid w:val="00032FD1"/>
    <w:rsid w:val="00033224"/>
    <w:rsid w:val="00033811"/>
    <w:rsid w:val="0003405C"/>
    <w:rsid w:val="000346F3"/>
    <w:rsid w:val="00034FC8"/>
    <w:rsid w:val="00035C60"/>
    <w:rsid w:val="00035D14"/>
    <w:rsid w:val="000361EC"/>
    <w:rsid w:val="00037903"/>
    <w:rsid w:val="00037E32"/>
    <w:rsid w:val="00037E3D"/>
    <w:rsid w:val="00040A24"/>
    <w:rsid w:val="00040AE6"/>
    <w:rsid w:val="00041A45"/>
    <w:rsid w:val="00041E92"/>
    <w:rsid w:val="00042810"/>
    <w:rsid w:val="00042F57"/>
    <w:rsid w:val="00043411"/>
    <w:rsid w:val="00044073"/>
    <w:rsid w:val="000440C6"/>
    <w:rsid w:val="00044933"/>
    <w:rsid w:val="000452F4"/>
    <w:rsid w:val="000454EE"/>
    <w:rsid w:val="00045A9C"/>
    <w:rsid w:val="000460A4"/>
    <w:rsid w:val="0004667F"/>
    <w:rsid w:val="00046AC2"/>
    <w:rsid w:val="00046AE9"/>
    <w:rsid w:val="00046E52"/>
    <w:rsid w:val="0004711E"/>
    <w:rsid w:val="00050732"/>
    <w:rsid w:val="000507DE"/>
    <w:rsid w:val="00050842"/>
    <w:rsid w:val="00051BCE"/>
    <w:rsid w:val="00051E33"/>
    <w:rsid w:val="000523E1"/>
    <w:rsid w:val="00052A8A"/>
    <w:rsid w:val="00053052"/>
    <w:rsid w:val="00053C8A"/>
    <w:rsid w:val="00054859"/>
    <w:rsid w:val="00055914"/>
    <w:rsid w:val="000559E8"/>
    <w:rsid w:val="00056BB6"/>
    <w:rsid w:val="00056E56"/>
    <w:rsid w:val="00057334"/>
    <w:rsid w:val="0006029C"/>
    <w:rsid w:val="0006156F"/>
    <w:rsid w:val="000615AB"/>
    <w:rsid w:val="00062BC0"/>
    <w:rsid w:val="00062E5E"/>
    <w:rsid w:val="0006369C"/>
    <w:rsid w:val="000637FF"/>
    <w:rsid w:val="00063EF2"/>
    <w:rsid w:val="00064268"/>
    <w:rsid w:val="00064355"/>
    <w:rsid w:val="00064554"/>
    <w:rsid w:val="00064D41"/>
    <w:rsid w:val="00065092"/>
    <w:rsid w:val="00065817"/>
    <w:rsid w:val="000662E4"/>
    <w:rsid w:val="00067A01"/>
    <w:rsid w:val="00070221"/>
    <w:rsid w:val="000708E7"/>
    <w:rsid w:val="0007175F"/>
    <w:rsid w:val="00072041"/>
    <w:rsid w:val="00072121"/>
    <w:rsid w:val="00072280"/>
    <w:rsid w:val="000730F7"/>
    <w:rsid w:val="000737A4"/>
    <w:rsid w:val="00073C31"/>
    <w:rsid w:val="00075565"/>
    <w:rsid w:val="00075F55"/>
    <w:rsid w:val="000764DC"/>
    <w:rsid w:val="0007680C"/>
    <w:rsid w:val="0007712C"/>
    <w:rsid w:val="00077733"/>
    <w:rsid w:val="00080C1E"/>
    <w:rsid w:val="0008202F"/>
    <w:rsid w:val="00083360"/>
    <w:rsid w:val="00083AAC"/>
    <w:rsid w:val="000843E0"/>
    <w:rsid w:val="00085856"/>
    <w:rsid w:val="00085E16"/>
    <w:rsid w:val="00086CDB"/>
    <w:rsid w:val="000871A8"/>
    <w:rsid w:val="00087E0B"/>
    <w:rsid w:val="00087FDF"/>
    <w:rsid w:val="000901CE"/>
    <w:rsid w:val="00091742"/>
    <w:rsid w:val="00091AB3"/>
    <w:rsid w:val="00093949"/>
    <w:rsid w:val="00093C56"/>
    <w:rsid w:val="00093F70"/>
    <w:rsid w:val="000945F0"/>
    <w:rsid w:val="00094642"/>
    <w:rsid w:val="000951F8"/>
    <w:rsid w:val="00095600"/>
    <w:rsid w:val="000957D8"/>
    <w:rsid w:val="000960E9"/>
    <w:rsid w:val="000A0D42"/>
    <w:rsid w:val="000A0D70"/>
    <w:rsid w:val="000A0F0F"/>
    <w:rsid w:val="000A1058"/>
    <w:rsid w:val="000A1170"/>
    <w:rsid w:val="000A2608"/>
    <w:rsid w:val="000A2DC3"/>
    <w:rsid w:val="000A37C1"/>
    <w:rsid w:val="000A385C"/>
    <w:rsid w:val="000A452C"/>
    <w:rsid w:val="000A4F5D"/>
    <w:rsid w:val="000A6DC2"/>
    <w:rsid w:val="000A715B"/>
    <w:rsid w:val="000B05EB"/>
    <w:rsid w:val="000B1FD1"/>
    <w:rsid w:val="000B2579"/>
    <w:rsid w:val="000B2F19"/>
    <w:rsid w:val="000B37FA"/>
    <w:rsid w:val="000B4032"/>
    <w:rsid w:val="000B4098"/>
    <w:rsid w:val="000B4296"/>
    <w:rsid w:val="000B42A5"/>
    <w:rsid w:val="000B435D"/>
    <w:rsid w:val="000B4802"/>
    <w:rsid w:val="000B6514"/>
    <w:rsid w:val="000B6A4A"/>
    <w:rsid w:val="000B6C7F"/>
    <w:rsid w:val="000B7E7D"/>
    <w:rsid w:val="000C0135"/>
    <w:rsid w:val="000C0326"/>
    <w:rsid w:val="000C1DED"/>
    <w:rsid w:val="000C23D2"/>
    <w:rsid w:val="000C3236"/>
    <w:rsid w:val="000C34BA"/>
    <w:rsid w:val="000C38CF"/>
    <w:rsid w:val="000C43C8"/>
    <w:rsid w:val="000C51AC"/>
    <w:rsid w:val="000C5D80"/>
    <w:rsid w:val="000C74E3"/>
    <w:rsid w:val="000C77F2"/>
    <w:rsid w:val="000C7B03"/>
    <w:rsid w:val="000D019D"/>
    <w:rsid w:val="000D12DC"/>
    <w:rsid w:val="000D1D8B"/>
    <w:rsid w:val="000D275A"/>
    <w:rsid w:val="000D284F"/>
    <w:rsid w:val="000D29CD"/>
    <w:rsid w:val="000D2B0A"/>
    <w:rsid w:val="000D37FC"/>
    <w:rsid w:val="000D3A01"/>
    <w:rsid w:val="000D4FDE"/>
    <w:rsid w:val="000D54ED"/>
    <w:rsid w:val="000D5F08"/>
    <w:rsid w:val="000D6021"/>
    <w:rsid w:val="000D6776"/>
    <w:rsid w:val="000D6BEA"/>
    <w:rsid w:val="000D7F6F"/>
    <w:rsid w:val="000E136D"/>
    <w:rsid w:val="000E1893"/>
    <w:rsid w:val="000E26EE"/>
    <w:rsid w:val="000E3542"/>
    <w:rsid w:val="000E3654"/>
    <w:rsid w:val="000E38DD"/>
    <w:rsid w:val="000E3CA7"/>
    <w:rsid w:val="000E43A7"/>
    <w:rsid w:val="000E49BD"/>
    <w:rsid w:val="000E49C4"/>
    <w:rsid w:val="000E51B0"/>
    <w:rsid w:val="000E5645"/>
    <w:rsid w:val="000E5981"/>
    <w:rsid w:val="000E5B06"/>
    <w:rsid w:val="000F0122"/>
    <w:rsid w:val="000F03CF"/>
    <w:rsid w:val="000F0639"/>
    <w:rsid w:val="000F173D"/>
    <w:rsid w:val="000F1AE3"/>
    <w:rsid w:val="000F22FC"/>
    <w:rsid w:val="000F266D"/>
    <w:rsid w:val="000F2CD1"/>
    <w:rsid w:val="000F2CFE"/>
    <w:rsid w:val="000F303B"/>
    <w:rsid w:val="000F3713"/>
    <w:rsid w:val="000F3F43"/>
    <w:rsid w:val="000F4147"/>
    <w:rsid w:val="000F4529"/>
    <w:rsid w:val="000F4934"/>
    <w:rsid w:val="000F5086"/>
    <w:rsid w:val="000F5D73"/>
    <w:rsid w:val="000F6733"/>
    <w:rsid w:val="000F78AE"/>
    <w:rsid w:val="000F7BA0"/>
    <w:rsid w:val="001006B5"/>
    <w:rsid w:val="00100943"/>
    <w:rsid w:val="00100AC8"/>
    <w:rsid w:val="001019A9"/>
    <w:rsid w:val="00101A89"/>
    <w:rsid w:val="00101DCA"/>
    <w:rsid w:val="00101E00"/>
    <w:rsid w:val="001026BF"/>
    <w:rsid w:val="00103AA7"/>
    <w:rsid w:val="00103C85"/>
    <w:rsid w:val="00103D31"/>
    <w:rsid w:val="001043B5"/>
    <w:rsid w:val="001057D1"/>
    <w:rsid w:val="001059F5"/>
    <w:rsid w:val="00106A40"/>
    <w:rsid w:val="001074BB"/>
    <w:rsid w:val="00110120"/>
    <w:rsid w:val="00110124"/>
    <w:rsid w:val="00110C2B"/>
    <w:rsid w:val="00112735"/>
    <w:rsid w:val="001128E7"/>
    <w:rsid w:val="00113064"/>
    <w:rsid w:val="001137E4"/>
    <w:rsid w:val="001146FF"/>
    <w:rsid w:val="00114883"/>
    <w:rsid w:val="00114C85"/>
    <w:rsid w:val="00115411"/>
    <w:rsid w:val="001157FA"/>
    <w:rsid w:val="00115CF7"/>
    <w:rsid w:val="00116075"/>
    <w:rsid w:val="00116122"/>
    <w:rsid w:val="001162CD"/>
    <w:rsid w:val="0011655E"/>
    <w:rsid w:val="00116732"/>
    <w:rsid w:val="00116E08"/>
    <w:rsid w:val="00117737"/>
    <w:rsid w:val="00117AA8"/>
    <w:rsid w:val="0012024E"/>
    <w:rsid w:val="0012043C"/>
    <w:rsid w:val="0012152F"/>
    <w:rsid w:val="00121B94"/>
    <w:rsid w:val="00121F36"/>
    <w:rsid w:val="00122A25"/>
    <w:rsid w:val="00122C88"/>
    <w:rsid w:val="00123B35"/>
    <w:rsid w:val="00123C21"/>
    <w:rsid w:val="0012468A"/>
    <w:rsid w:val="00124846"/>
    <w:rsid w:val="00124E15"/>
    <w:rsid w:val="001259EE"/>
    <w:rsid w:val="001262E4"/>
    <w:rsid w:val="00126B62"/>
    <w:rsid w:val="00126E93"/>
    <w:rsid w:val="00127723"/>
    <w:rsid w:val="00130E79"/>
    <w:rsid w:val="001311C8"/>
    <w:rsid w:val="001312F3"/>
    <w:rsid w:val="0013182B"/>
    <w:rsid w:val="0013216F"/>
    <w:rsid w:val="00133127"/>
    <w:rsid w:val="00133347"/>
    <w:rsid w:val="0013345C"/>
    <w:rsid w:val="00133A7C"/>
    <w:rsid w:val="00133F34"/>
    <w:rsid w:val="001349D0"/>
    <w:rsid w:val="00135249"/>
    <w:rsid w:val="00136125"/>
    <w:rsid w:val="001368D9"/>
    <w:rsid w:val="0013737A"/>
    <w:rsid w:val="001373D2"/>
    <w:rsid w:val="001374B9"/>
    <w:rsid w:val="00140582"/>
    <w:rsid w:val="00140E78"/>
    <w:rsid w:val="001410AA"/>
    <w:rsid w:val="00141908"/>
    <w:rsid w:val="00141A63"/>
    <w:rsid w:val="00142036"/>
    <w:rsid w:val="00142355"/>
    <w:rsid w:val="0014289A"/>
    <w:rsid w:val="00143127"/>
    <w:rsid w:val="00143B9A"/>
    <w:rsid w:val="00144272"/>
    <w:rsid w:val="001444E9"/>
    <w:rsid w:val="00145087"/>
    <w:rsid w:val="00146912"/>
    <w:rsid w:val="00147DE2"/>
    <w:rsid w:val="0015284C"/>
    <w:rsid w:val="00152AAF"/>
    <w:rsid w:val="00152E16"/>
    <w:rsid w:val="00153668"/>
    <w:rsid w:val="001539C8"/>
    <w:rsid w:val="001548FE"/>
    <w:rsid w:val="00154F6D"/>
    <w:rsid w:val="001554B4"/>
    <w:rsid w:val="00156A88"/>
    <w:rsid w:val="00157266"/>
    <w:rsid w:val="00160AA4"/>
    <w:rsid w:val="00160E38"/>
    <w:rsid w:val="001626FA"/>
    <w:rsid w:val="00162C83"/>
    <w:rsid w:val="00163492"/>
    <w:rsid w:val="00163D5D"/>
    <w:rsid w:val="001642A2"/>
    <w:rsid w:val="00164D81"/>
    <w:rsid w:val="001651ED"/>
    <w:rsid w:val="0016568B"/>
    <w:rsid w:val="001656EC"/>
    <w:rsid w:val="00166038"/>
    <w:rsid w:val="0016657B"/>
    <w:rsid w:val="00167060"/>
    <w:rsid w:val="001675DA"/>
    <w:rsid w:val="001679BA"/>
    <w:rsid w:val="00167DF9"/>
    <w:rsid w:val="001705A3"/>
    <w:rsid w:val="0017083A"/>
    <w:rsid w:val="001714B3"/>
    <w:rsid w:val="00171F31"/>
    <w:rsid w:val="00173D66"/>
    <w:rsid w:val="0017460B"/>
    <w:rsid w:val="00174913"/>
    <w:rsid w:val="00175833"/>
    <w:rsid w:val="00176460"/>
    <w:rsid w:val="001773E1"/>
    <w:rsid w:val="0018018A"/>
    <w:rsid w:val="00181687"/>
    <w:rsid w:val="001817BE"/>
    <w:rsid w:val="00181994"/>
    <w:rsid w:val="001820AA"/>
    <w:rsid w:val="00182A59"/>
    <w:rsid w:val="0018355C"/>
    <w:rsid w:val="00183936"/>
    <w:rsid w:val="00185765"/>
    <w:rsid w:val="001857B5"/>
    <w:rsid w:val="00185F61"/>
    <w:rsid w:val="001868C3"/>
    <w:rsid w:val="001871F0"/>
    <w:rsid w:val="001903A6"/>
    <w:rsid w:val="0019067F"/>
    <w:rsid w:val="001906C9"/>
    <w:rsid w:val="00191076"/>
    <w:rsid w:val="00193EDA"/>
    <w:rsid w:val="00193F3D"/>
    <w:rsid w:val="00195151"/>
    <w:rsid w:val="001951B3"/>
    <w:rsid w:val="0019563E"/>
    <w:rsid w:val="0019566C"/>
    <w:rsid w:val="00195880"/>
    <w:rsid w:val="0019589B"/>
    <w:rsid w:val="00195ED3"/>
    <w:rsid w:val="001961C0"/>
    <w:rsid w:val="0019691F"/>
    <w:rsid w:val="00196F12"/>
    <w:rsid w:val="00196F35"/>
    <w:rsid w:val="00197542"/>
    <w:rsid w:val="001A0A7C"/>
    <w:rsid w:val="001A1D08"/>
    <w:rsid w:val="001A254A"/>
    <w:rsid w:val="001A2BCF"/>
    <w:rsid w:val="001A38F3"/>
    <w:rsid w:val="001A46B8"/>
    <w:rsid w:val="001A4C9B"/>
    <w:rsid w:val="001A56B9"/>
    <w:rsid w:val="001A576A"/>
    <w:rsid w:val="001B0240"/>
    <w:rsid w:val="001B0311"/>
    <w:rsid w:val="001B0373"/>
    <w:rsid w:val="001B08A5"/>
    <w:rsid w:val="001B267D"/>
    <w:rsid w:val="001B26BC"/>
    <w:rsid w:val="001B2795"/>
    <w:rsid w:val="001B27E0"/>
    <w:rsid w:val="001B2DB5"/>
    <w:rsid w:val="001B3437"/>
    <w:rsid w:val="001B3C18"/>
    <w:rsid w:val="001B4174"/>
    <w:rsid w:val="001B4BB3"/>
    <w:rsid w:val="001B503E"/>
    <w:rsid w:val="001B596A"/>
    <w:rsid w:val="001B5B88"/>
    <w:rsid w:val="001B5D71"/>
    <w:rsid w:val="001B5FC4"/>
    <w:rsid w:val="001B6373"/>
    <w:rsid w:val="001B7EC6"/>
    <w:rsid w:val="001C07E5"/>
    <w:rsid w:val="001C2022"/>
    <w:rsid w:val="001C36F4"/>
    <w:rsid w:val="001C3FE7"/>
    <w:rsid w:val="001C4208"/>
    <w:rsid w:val="001C4235"/>
    <w:rsid w:val="001C5E80"/>
    <w:rsid w:val="001C6B3B"/>
    <w:rsid w:val="001C6B3E"/>
    <w:rsid w:val="001C6BA2"/>
    <w:rsid w:val="001C7127"/>
    <w:rsid w:val="001C75B6"/>
    <w:rsid w:val="001C7620"/>
    <w:rsid w:val="001D0AF4"/>
    <w:rsid w:val="001D17C0"/>
    <w:rsid w:val="001D19AD"/>
    <w:rsid w:val="001D1D33"/>
    <w:rsid w:val="001D46D0"/>
    <w:rsid w:val="001D473F"/>
    <w:rsid w:val="001D4946"/>
    <w:rsid w:val="001D7672"/>
    <w:rsid w:val="001E08D2"/>
    <w:rsid w:val="001E0CA9"/>
    <w:rsid w:val="001E0CEF"/>
    <w:rsid w:val="001E12AF"/>
    <w:rsid w:val="001E1B7F"/>
    <w:rsid w:val="001E288D"/>
    <w:rsid w:val="001E3196"/>
    <w:rsid w:val="001E347F"/>
    <w:rsid w:val="001E3EB8"/>
    <w:rsid w:val="001E3F8F"/>
    <w:rsid w:val="001E409C"/>
    <w:rsid w:val="001E4687"/>
    <w:rsid w:val="001E5017"/>
    <w:rsid w:val="001E524D"/>
    <w:rsid w:val="001E5EA6"/>
    <w:rsid w:val="001E6311"/>
    <w:rsid w:val="001E65ED"/>
    <w:rsid w:val="001E6E71"/>
    <w:rsid w:val="001E706D"/>
    <w:rsid w:val="001E7337"/>
    <w:rsid w:val="001E7763"/>
    <w:rsid w:val="001F026F"/>
    <w:rsid w:val="001F0EA8"/>
    <w:rsid w:val="001F1217"/>
    <w:rsid w:val="001F148C"/>
    <w:rsid w:val="001F15D2"/>
    <w:rsid w:val="001F217F"/>
    <w:rsid w:val="001F22B0"/>
    <w:rsid w:val="001F28AB"/>
    <w:rsid w:val="001F3A81"/>
    <w:rsid w:val="001F439E"/>
    <w:rsid w:val="001F5507"/>
    <w:rsid w:val="001F568B"/>
    <w:rsid w:val="001F5C17"/>
    <w:rsid w:val="001F5C63"/>
    <w:rsid w:val="001F66BC"/>
    <w:rsid w:val="001F6C69"/>
    <w:rsid w:val="001F72A7"/>
    <w:rsid w:val="002006F0"/>
    <w:rsid w:val="00200A00"/>
    <w:rsid w:val="00201EBD"/>
    <w:rsid w:val="002028A8"/>
    <w:rsid w:val="00203623"/>
    <w:rsid w:val="00203A65"/>
    <w:rsid w:val="002040D3"/>
    <w:rsid w:val="002042F4"/>
    <w:rsid w:val="00204DB0"/>
    <w:rsid w:val="00206944"/>
    <w:rsid w:val="00206E3F"/>
    <w:rsid w:val="00207009"/>
    <w:rsid w:val="00207D3B"/>
    <w:rsid w:val="00207FD0"/>
    <w:rsid w:val="00211B3F"/>
    <w:rsid w:val="002120D8"/>
    <w:rsid w:val="0021275A"/>
    <w:rsid w:val="00213B29"/>
    <w:rsid w:val="00213F1A"/>
    <w:rsid w:val="00215788"/>
    <w:rsid w:val="0021586A"/>
    <w:rsid w:val="00215CF1"/>
    <w:rsid w:val="002164E2"/>
    <w:rsid w:val="0021739B"/>
    <w:rsid w:val="00217A49"/>
    <w:rsid w:val="00217A6A"/>
    <w:rsid w:val="00217F18"/>
    <w:rsid w:val="0022091D"/>
    <w:rsid w:val="00223735"/>
    <w:rsid w:val="00223CC7"/>
    <w:rsid w:val="00224262"/>
    <w:rsid w:val="00224DA3"/>
    <w:rsid w:val="00225078"/>
    <w:rsid w:val="00225289"/>
    <w:rsid w:val="00225B43"/>
    <w:rsid w:val="00226D40"/>
    <w:rsid w:val="00227074"/>
    <w:rsid w:val="00227B6A"/>
    <w:rsid w:val="0023000F"/>
    <w:rsid w:val="0023050A"/>
    <w:rsid w:val="0023050D"/>
    <w:rsid w:val="00230839"/>
    <w:rsid w:val="0023114E"/>
    <w:rsid w:val="00231EC3"/>
    <w:rsid w:val="002325C2"/>
    <w:rsid w:val="00232FBD"/>
    <w:rsid w:val="00233AF4"/>
    <w:rsid w:val="00233C99"/>
    <w:rsid w:val="00233CDE"/>
    <w:rsid w:val="00233E75"/>
    <w:rsid w:val="00235DD3"/>
    <w:rsid w:val="00236BF6"/>
    <w:rsid w:val="00237317"/>
    <w:rsid w:val="002375FB"/>
    <w:rsid w:val="00237B32"/>
    <w:rsid w:val="00237EC8"/>
    <w:rsid w:val="00240C69"/>
    <w:rsid w:val="002412BC"/>
    <w:rsid w:val="00242A62"/>
    <w:rsid w:val="00242D6C"/>
    <w:rsid w:val="00243457"/>
    <w:rsid w:val="00243A05"/>
    <w:rsid w:val="00244695"/>
    <w:rsid w:val="0024498A"/>
    <w:rsid w:val="00245B48"/>
    <w:rsid w:val="00245E58"/>
    <w:rsid w:val="00246F1F"/>
    <w:rsid w:val="00247431"/>
    <w:rsid w:val="00247C15"/>
    <w:rsid w:val="00250606"/>
    <w:rsid w:val="002517FF"/>
    <w:rsid w:val="0025196E"/>
    <w:rsid w:val="00251CA0"/>
    <w:rsid w:val="002523F0"/>
    <w:rsid w:val="00252E54"/>
    <w:rsid w:val="002530ED"/>
    <w:rsid w:val="0025495A"/>
    <w:rsid w:val="00254B10"/>
    <w:rsid w:val="00254C6B"/>
    <w:rsid w:val="00254EF9"/>
    <w:rsid w:val="00255BC0"/>
    <w:rsid w:val="00257086"/>
    <w:rsid w:val="00260950"/>
    <w:rsid w:val="00260BA0"/>
    <w:rsid w:val="00261695"/>
    <w:rsid w:val="00262ED8"/>
    <w:rsid w:val="00262FBA"/>
    <w:rsid w:val="002631D7"/>
    <w:rsid w:val="0026331A"/>
    <w:rsid w:val="0026354F"/>
    <w:rsid w:val="0026362C"/>
    <w:rsid w:val="00263719"/>
    <w:rsid w:val="00263FE1"/>
    <w:rsid w:val="002641C7"/>
    <w:rsid w:val="002642A9"/>
    <w:rsid w:val="002644BD"/>
    <w:rsid w:val="00264825"/>
    <w:rsid w:val="002649D0"/>
    <w:rsid w:val="002651FD"/>
    <w:rsid w:val="00265945"/>
    <w:rsid w:val="00265D3E"/>
    <w:rsid w:val="00266E76"/>
    <w:rsid w:val="00267074"/>
    <w:rsid w:val="0026710A"/>
    <w:rsid w:val="00267518"/>
    <w:rsid w:val="002679CA"/>
    <w:rsid w:val="00270052"/>
    <w:rsid w:val="002715A7"/>
    <w:rsid w:val="00272894"/>
    <w:rsid w:val="00274941"/>
    <w:rsid w:val="002750A5"/>
    <w:rsid w:val="00275144"/>
    <w:rsid w:val="00276D2E"/>
    <w:rsid w:val="00277643"/>
    <w:rsid w:val="002777CB"/>
    <w:rsid w:val="002803E8"/>
    <w:rsid w:val="00280470"/>
    <w:rsid w:val="00280581"/>
    <w:rsid w:val="00280867"/>
    <w:rsid w:val="0028091C"/>
    <w:rsid w:val="00281E53"/>
    <w:rsid w:val="00282319"/>
    <w:rsid w:val="002829F5"/>
    <w:rsid w:val="00282DCA"/>
    <w:rsid w:val="00283C0F"/>
    <w:rsid w:val="00284193"/>
    <w:rsid w:val="00285547"/>
    <w:rsid w:val="002868FD"/>
    <w:rsid w:val="00286A5C"/>
    <w:rsid w:val="00286CC9"/>
    <w:rsid w:val="00286D59"/>
    <w:rsid w:val="002879ED"/>
    <w:rsid w:val="00290174"/>
    <w:rsid w:val="00290249"/>
    <w:rsid w:val="002909CE"/>
    <w:rsid w:val="0029198A"/>
    <w:rsid w:val="00291B44"/>
    <w:rsid w:val="00292722"/>
    <w:rsid w:val="00292CA3"/>
    <w:rsid w:val="00292CB6"/>
    <w:rsid w:val="00292E4C"/>
    <w:rsid w:val="00293386"/>
    <w:rsid w:val="00293BC4"/>
    <w:rsid w:val="00293EE6"/>
    <w:rsid w:val="00294A31"/>
    <w:rsid w:val="00295115"/>
    <w:rsid w:val="00296893"/>
    <w:rsid w:val="002971B0"/>
    <w:rsid w:val="00297495"/>
    <w:rsid w:val="002A053F"/>
    <w:rsid w:val="002A0E43"/>
    <w:rsid w:val="002A1D6B"/>
    <w:rsid w:val="002A2744"/>
    <w:rsid w:val="002A2A8A"/>
    <w:rsid w:val="002A44D5"/>
    <w:rsid w:val="002A481D"/>
    <w:rsid w:val="002A4E7B"/>
    <w:rsid w:val="002A541C"/>
    <w:rsid w:val="002A7F04"/>
    <w:rsid w:val="002B085D"/>
    <w:rsid w:val="002B0D45"/>
    <w:rsid w:val="002B11DA"/>
    <w:rsid w:val="002B16A8"/>
    <w:rsid w:val="002B1E8F"/>
    <w:rsid w:val="002B22FB"/>
    <w:rsid w:val="002B24EA"/>
    <w:rsid w:val="002B27B8"/>
    <w:rsid w:val="002B2BC5"/>
    <w:rsid w:val="002B325A"/>
    <w:rsid w:val="002B395F"/>
    <w:rsid w:val="002B39A4"/>
    <w:rsid w:val="002B4AB5"/>
    <w:rsid w:val="002B5022"/>
    <w:rsid w:val="002B53E9"/>
    <w:rsid w:val="002B56B0"/>
    <w:rsid w:val="002B5B31"/>
    <w:rsid w:val="002B5E18"/>
    <w:rsid w:val="002B6ABB"/>
    <w:rsid w:val="002B762B"/>
    <w:rsid w:val="002B7E39"/>
    <w:rsid w:val="002B7E5F"/>
    <w:rsid w:val="002C0DF1"/>
    <w:rsid w:val="002C1763"/>
    <w:rsid w:val="002C1BC8"/>
    <w:rsid w:val="002C1F29"/>
    <w:rsid w:val="002C228E"/>
    <w:rsid w:val="002C239D"/>
    <w:rsid w:val="002C345B"/>
    <w:rsid w:val="002C3B76"/>
    <w:rsid w:val="002C49B5"/>
    <w:rsid w:val="002C56B1"/>
    <w:rsid w:val="002C6ABB"/>
    <w:rsid w:val="002C7581"/>
    <w:rsid w:val="002C7B3F"/>
    <w:rsid w:val="002D158A"/>
    <w:rsid w:val="002D191B"/>
    <w:rsid w:val="002D1C4B"/>
    <w:rsid w:val="002D1CA3"/>
    <w:rsid w:val="002D2A5E"/>
    <w:rsid w:val="002D37BB"/>
    <w:rsid w:val="002D38ED"/>
    <w:rsid w:val="002D396E"/>
    <w:rsid w:val="002D3F98"/>
    <w:rsid w:val="002D405E"/>
    <w:rsid w:val="002D457F"/>
    <w:rsid w:val="002D5308"/>
    <w:rsid w:val="002D56D4"/>
    <w:rsid w:val="002D71FE"/>
    <w:rsid w:val="002D740E"/>
    <w:rsid w:val="002D7D34"/>
    <w:rsid w:val="002E0E6E"/>
    <w:rsid w:val="002E0F1A"/>
    <w:rsid w:val="002E11DA"/>
    <w:rsid w:val="002E158A"/>
    <w:rsid w:val="002E18C9"/>
    <w:rsid w:val="002E1EBA"/>
    <w:rsid w:val="002E2454"/>
    <w:rsid w:val="002E27BA"/>
    <w:rsid w:val="002E3C8B"/>
    <w:rsid w:val="002E41A0"/>
    <w:rsid w:val="002E4278"/>
    <w:rsid w:val="002E4610"/>
    <w:rsid w:val="002E471E"/>
    <w:rsid w:val="002E4870"/>
    <w:rsid w:val="002E4B5F"/>
    <w:rsid w:val="002E5074"/>
    <w:rsid w:val="002E52DC"/>
    <w:rsid w:val="002E53B2"/>
    <w:rsid w:val="002E547D"/>
    <w:rsid w:val="002E5886"/>
    <w:rsid w:val="002E6D10"/>
    <w:rsid w:val="002E71E0"/>
    <w:rsid w:val="002F0740"/>
    <w:rsid w:val="002F0E8C"/>
    <w:rsid w:val="002F11CB"/>
    <w:rsid w:val="002F14B4"/>
    <w:rsid w:val="002F1C2C"/>
    <w:rsid w:val="002F209B"/>
    <w:rsid w:val="002F380A"/>
    <w:rsid w:val="002F436D"/>
    <w:rsid w:val="002F43A8"/>
    <w:rsid w:val="002F4641"/>
    <w:rsid w:val="002F503A"/>
    <w:rsid w:val="002F525E"/>
    <w:rsid w:val="002F612C"/>
    <w:rsid w:val="002F69A4"/>
    <w:rsid w:val="002F6DB9"/>
    <w:rsid w:val="002F79AE"/>
    <w:rsid w:val="00300398"/>
    <w:rsid w:val="003005A9"/>
    <w:rsid w:val="003005E5"/>
    <w:rsid w:val="00300A25"/>
    <w:rsid w:val="00300F27"/>
    <w:rsid w:val="003011DB"/>
    <w:rsid w:val="003017D3"/>
    <w:rsid w:val="00302E05"/>
    <w:rsid w:val="0030362E"/>
    <w:rsid w:val="00304021"/>
    <w:rsid w:val="00304436"/>
    <w:rsid w:val="00304641"/>
    <w:rsid w:val="003046DD"/>
    <w:rsid w:val="00304997"/>
    <w:rsid w:val="00304C7C"/>
    <w:rsid w:val="00305EC5"/>
    <w:rsid w:val="00306A82"/>
    <w:rsid w:val="00307155"/>
    <w:rsid w:val="00307D36"/>
    <w:rsid w:val="00307FD8"/>
    <w:rsid w:val="0031034B"/>
    <w:rsid w:val="00310877"/>
    <w:rsid w:val="00311D36"/>
    <w:rsid w:val="00311E2A"/>
    <w:rsid w:val="003121EC"/>
    <w:rsid w:val="0031233E"/>
    <w:rsid w:val="003126F1"/>
    <w:rsid w:val="00312B22"/>
    <w:rsid w:val="00312F71"/>
    <w:rsid w:val="0031317D"/>
    <w:rsid w:val="003132B3"/>
    <w:rsid w:val="00313528"/>
    <w:rsid w:val="00313A69"/>
    <w:rsid w:val="00313B98"/>
    <w:rsid w:val="0031590C"/>
    <w:rsid w:val="00315D1C"/>
    <w:rsid w:val="00315E21"/>
    <w:rsid w:val="003160E0"/>
    <w:rsid w:val="003172D1"/>
    <w:rsid w:val="0031798A"/>
    <w:rsid w:val="0032008A"/>
    <w:rsid w:val="003205B3"/>
    <w:rsid w:val="00320EBF"/>
    <w:rsid w:val="00321547"/>
    <w:rsid w:val="003216EB"/>
    <w:rsid w:val="00321AF3"/>
    <w:rsid w:val="00321F8D"/>
    <w:rsid w:val="003221AE"/>
    <w:rsid w:val="003229BD"/>
    <w:rsid w:val="00323297"/>
    <w:rsid w:val="00323684"/>
    <w:rsid w:val="00323E91"/>
    <w:rsid w:val="00324790"/>
    <w:rsid w:val="003253A5"/>
    <w:rsid w:val="00325A51"/>
    <w:rsid w:val="00326919"/>
    <w:rsid w:val="003275F3"/>
    <w:rsid w:val="00327A28"/>
    <w:rsid w:val="00330450"/>
    <w:rsid w:val="00330668"/>
    <w:rsid w:val="00330E43"/>
    <w:rsid w:val="0033131D"/>
    <w:rsid w:val="003313A4"/>
    <w:rsid w:val="00331731"/>
    <w:rsid w:val="00331BDD"/>
    <w:rsid w:val="003326D3"/>
    <w:rsid w:val="003327B8"/>
    <w:rsid w:val="00332951"/>
    <w:rsid w:val="00333157"/>
    <w:rsid w:val="003342C1"/>
    <w:rsid w:val="00334AC8"/>
    <w:rsid w:val="00334BC9"/>
    <w:rsid w:val="00335218"/>
    <w:rsid w:val="0033579C"/>
    <w:rsid w:val="00335C02"/>
    <w:rsid w:val="0033617E"/>
    <w:rsid w:val="0033645F"/>
    <w:rsid w:val="00337447"/>
    <w:rsid w:val="00337A0D"/>
    <w:rsid w:val="00337F10"/>
    <w:rsid w:val="0034092A"/>
    <w:rsid w:val="00340C92"/>
    <w:rsid w:val="00341BD7"/>
    <w:rsid w:val="00342017"/>
    <w:rsid w:val="0034220D"/>
    <w:rsid w:val="00342A7E"/>
    <w:rsid w:val="00342BA7"/>
    <w:rsid w:val="0034411D"/>
    <w:rsid w:val="00344F7E"/>
    <w:rsid w:val="00345383"/>
    <w:rsid w:val="00345BA6"/>
    <w:rsid w:val="00345E2F"/>
    <w:rsid w:val="00346935"/>
    <w:rsid w:val="00346A15"/>
    <w:rsid w:val="00346B34"/>
    <w:rsid w:val="00350529"/>
    <w:rsid w:val="00350959"/>
    <w:rsid w:val="00352389"/>
    <w:rsid w:val="0035366A"/>
    <w:rsid w:val="00353DC9"/>
    <w:rsid w:val="00354464"/>
    <w:rsid w:val="00354822"/>
    <w:rsid w:val="003549B5"/>
    <w:rsid w:val="00354C36"/>
    <w:rsid w:val="00354D42"/>
    <w:rsid w:val="0035529E"/>
    <w:rsid w:val="0035634F"/>
    <w:rsid w:val="003575CA"/>
    <w:rsid w:val="00357E78"/>
    <w:rsid w:val="0036116C"/>
    <w:rsid w:val="0036272B"/>
    <w:rsid w:val="0036320A"/>
    <w:rsid w:val="0036465D"/>
    <w:rsid w:val="003648EE"/>
    <w:rsid w:val="00364D58"/>
    <w:rsid w:val="003656B2"/>
    <w:rsid w:val="0036698F"/>
    <w:rsid w:val="00367066"/>
    <w:rsid w:val="00367201"/>
    <w:rsid w:val="00367CAB"/>
    <w:rsid w:val="003706C4"/>
    <w:rsid w:val="00370F79"/>
    <w:rsid w:val="0037160E"/>
    <w:rsid w:val="00371F18"/>
    <w:rsid w:val="003735DE"/>
    <w:rsid w:val="00373775"/>
    <w:rsid w:val="0037380E"/>
    <w:rsid w:val="00374DDF"/>
    <w:rsid w:val="00375511"/>
    <w:rsid w:val="003755A8"/>
    <w:rsid w:val="00375D55"/>
    <w:rsid w:val="00375D8F"/>
    <w:rsid w:val="00375FA2"/>
    <w:rsid w:val="003760D3"/>
    <w:rsid w:val="003761F4"/>
    <w:rsid w:val="00376250"/>
    <w:rsid w:val="00377357"/>
    <w:rsid w:val="00377DDA"/>
    <w:rsid w:val="003811E4"/>
    <w:rsid w:val="00381D59"/>
    <w:rsid w:val="003826D6"/>
    <w:rsid w:val="00382909"/>
    <w:rsid w:val="00383463"/>
    <w:rsid w:val="00383619"/>
    <w:rsid w:val="00383F0E"/>
    <w:rsid w:val="00384858"/>
    <w:rsid w:val="003863A4"/>
    <w:rsid w:val="00386E6F"/>
    <w:rsid w:val="00386F09"/>
    <w:rsid w:val="0038735A"/>
    <w:rsid w:val="0038747D"/>
    <w:rsid w:val="00387D9A"/>
    <w:rsid w:val="00390C43"/>
    <w:rsid w:val="003914E6"/>
    <w:rsid w:val="0039199F"/>
    <w:rsid w:val="00391A59"/>
    <w:rsid w:val="00391E7D"/>
    <w:rsid w:val="00391F14"/>
    <w:rsid w:val="00392313"/>
    <w:rsid w:val="00392494"/>
    <w:rsid w:val="00393699"/>
    <w:rsid w:val="003936BF"/>
    <w:rsid w:val="00393B69"/>
    <w:rsid w:val="00394617"/>
    <w:rsid w:val="003948CC"/>
    <w:rsid w:val="00394E3E"/>
    <w:rsid w:val="00395BB0"/>
    <w:rsid w:val="00396164"/>
    <w:rsid w:val="00396448"/>
    <w:rsid w:val="00397279"/>
    <w:rsid w:val="00397CB8"/>
    <w:rsid w:val="00397D4C"/>
    <w:rsid w:val="00397E84"/>
    <w:rsid w:val="003A0C42"/>
    <w:rsid w:val="003A13A9"/>
    <w:rsid w:val="003A1F8D"/>
    <w:rsid w:val="003A2AA3"/>
    <w:rsid w:val="003A2B53"/>
    <w:rsid w:val="003A2FE6"/>
    <w:rsid w:val="003A34B4"/>
    <w:rsid w:val="003A4432"/>
    <w:rsid w:val="003A46CF"/>
    <w:rsid w:val="003A4C5E"/>
    <w:rsid w:val="003A62EF"/>
    <w:rsid w:val="003A64EF"/>
    <w:rsid w:val="003A6743"/>
    <w:rsid w:val="003A76EB"/>
    <w:rsid w:val="003A7E14"/>
    <w:rsid w:val="003B0647"/>
    <w:rsid w:val="003B152B"/>
    <w:rsid w:val="003B1F5A"/>
    <w:rsid w:val="003B3499"/>
    <w:rsid w:val="003B415B"/>
    <w:rsid w:val="003B4429"/>
    <w:rsid w:val="003B45AD"/>
    <w:rsid w:val="003B519A"/>
    <w:rsid w:val="003B5635"/>
    <w:rsid w:val="003B5D11"/>
    <w:rsid w:val="003B6ACA"/>
    <w:rsid w:val="003B6BA0"/>
    <w:rsid w:val="003B74BC"/>
    <w:rsid w:val="003B794E"/>
    <w:rsid w:val="003C009F"/>
    <w:rsid w:val="003C11BF"/>
    <w:rsid w:val="003C1FFF"/>
    <w:rsid w:val="003C20B7"/>
    <w:rsid w:val="003C2CDA"/>
    <w:rsid w:val="003C3877"/>
    <w:rsid w:val="003C390C"/>
    <w:rsid w:val="003C3F1D"/>
    <w:rsid w:val="003C4082"/>
    <w:rsid w:val="003C41DB"/>
    <w:rsid w:val="003C522F"/>
    <w:rsid w:val="003C5915"/>
    <w:rsid w:val="003C5A81"/>
    <w:rsid w:val="003C5EEB"/>
    <w:rsid w:val="003C6767"/>
    <w:rsid w:val="003C6D79"/>
    <w:rsid w:val="003C6ECE"/>
    <w:rsid w:val="003C798D"/>
    <w:rsid w:val="003C7E0B"/>
    <w:rsid w:val="003C7F96"/>
    <w:rsid w:val="003D0168"/>
    <w:rsid w:val="003D10AE"/>
    <w:rsid w:val="003D1120"/>
    <w:rsid w:val="003D15AA"/>
    <w:rsid w:val="003D17B3"/>
    <w:rsid w:val="003D23C8"/>
    <w:rsid w:val="003D25ED"/>
    <w:rsid w:val="003D2B36"/>
    <w:rsid w:val="003D3117"/>
    <w:rsid w:val="003D3774"/>
    <w:rsid w:val="003D3C48"/>
    <w:rsid w:val="003D5608"/>
    <w:rsid w:val="003D5614"/>
    <w:rsid w:val="003D5CD7"/>
    <w:rsid w:val="003D6C81"/>
    <w:rsid w:val="003D767B"/>
    <w:rsid w:val="003D7B79"/>
    <w:rsid w:val="003E03C2"/>
    <w:rsid w:val="003E0452"/>
    <w:rsid w:val="003E11B4"/>
    <w:rsid w:val="003E17AF"/>
    <w:rsid w:val="003E20F2"/>
    <w:rsid w:val="003E2618"/>
    <w:rsid w:val="003E2834"/>
    <w:rsid w:val="003E2A12"/>
    <w:rsid w:val="003E2CCB"/>
    <w:rsid w:val="003E2E0F"/>
    <w:rsid w:val="003E3248"/>
    <w:rsid w:val="003E439B"/>
    <w:rsid w:val="003E49E1"/>
    <w:rsid w:val="003E4EEB"/>
    <w:rsid w:val="003E7C3B"/>
    <w:rsid w:val="003F053E"/>
    <w:rsid w:val="003F2E62"/>
    <w:rsid w:val="003F3069"/>
    <w:rsid w:val="003F464A"/>
    <w:rsid w:val="003F492F"/>
    <w:rsid w:val="003F5119"/>
    <w:rsid w:val="003F526E"/>
    <w:rsid w:val="003F61A8"/>
    <w:rsid w:val="003F647A"/>
    <w:rsid w:val="003F6EC2"/>
    <w:rsid w:val="003F730B"/>
    <w:rsid w:val="003F7F0F"/>
    <w:rsid w:val="003F7F92"/>
    <w:rsid w:val="004001C8"/>
    <w:rsid w:val="004009AA"/>
    <w:rsid w:val="00400B36"/>
    <w:rsid w:val="00400F18"/>
    <w:rsid w:val="00401A53"/>
    <w:rsid w:val="00401AE4"/>
    <w:rsid w:val="00401E19"/>
    <w:rsid w:val="004030D4"/>
    <w:rsid w:val="0040412E"/>
    <w:rsid w:val="00404591"/>
    <w:rsid w:val="00404714"/>
    <w:rsid w:val="00404BA6"/>
    <w:rsid w:val="00404CF8"/>
    <w:rsid w:val="004065DA"/>
    <w:rsid w:val="00406CD2"/>
    <w:rsid w:val="00407170"/>
    <w:rsid w:val="004110C6"/>
    <w:rsid w:val="004117D1"/>
    <w:rsid w:val="00412C8C"/>
    <w:rsid w:val="0041371D"/>
    <w:rsid w:val="00413776"/>
    <w:rsid w:val="00413DB2"/>
    <w:rsid w:val="00414DB3"/>
    <w:rsid w:val="00414FC6"/>
    <w:rsid w:val="004150B4"/>
    <w:rsid w:val="00415742"/>
    <w:rsid w:val="004179E0"/>
    <w:rsid w:val="00421036"/>
    <w:rsid w:val="0042126B"/>
    <w:rsid w:val="00421C9D"/>
    <w:rsid w:val="00421F13"/>
    <w:rsid w:val="00423121"/>
    <w:rsid w:val="00423187"/>
    <w:rsid w:val="00423910"/>
    <w:rsid w:val="00423EA7"/>
    <w:rsid w:val="004242CA"/>
    <w:rsid w:val="0042506A"/>
    <w:rsid w:val="0042721A"/>
    <w:rsid w:val="00427382"/>
    <w:rsid w:val="00427CA7"/>
    <w:rsid w:val="00432145"/>
    <w:rsid w:val="004333F0"/>
    <w:rsid w:val="00434330"/>
    <w:rsid w:val="00434398"/>
    <w:rsid w:val="0043486E"/>
    <w:rsid w:val="00434BCC"/>
    <w:rsid w:val="00434C89"/>
    <w:rsid w:val="00434D9E"/>
    <w:rsid w:val="004350A1"/>
    <w:rsid w:val="00435895"/>
    <w:rsid w:val="00436033"/>
    <w:rsid w:val="0043627D"/>
    <w:rsid w:val="0043672B"/>
    <w:rsid w:val="004371C5"/>
    <w:rsid w:val="00437774"/>
    <w:rsid w:val="00437EA6"/>
    <w:rsid w:val="00440120"/>
    <w:rsid w:val="0044078E"/>
    <w:rsid w:val="004412B3"/>
    <w:rsid w:val="004417BA"/>
    <w:rsid w:val="00441E19"/>
    <w:rsid w:val="004425CB"/>
    <w:rsid w:val="00442E4C"/>
    <w:rsid w:val="0044377F"/>
    <w:rsid w:val="00443B0A"/>
    <w:rsid w:val="00443F34"/>
    <w:rsid w:val="00444112"/>
    <w:rsid w:val="004441CC"/>
    <w:rsid w:val="00445350"/>
    <w:rsid w:val="00445446"/>
    <w:rsid w:val="0044783A"/>
    <w:rsid w:val="00447C50"/>
    <w:rsid w:val="00451A3C"/>
    <w:rsid w:val="004535C7"/>
    <w:rsid w:val="0045365C"/>
    <w:rsid w:val="00454C32"/>
    <w:rsid w:val="0045532F"/>
    <w:rsid w:val="004559AC"/>
    <w:rsid w:val="00455BF5"/>
    <w:rsid w:val="00456345"/>
    <w:rsid w:val="0045658C"/>
    <w:rsid w:val="00457B86"/>
    <w:rsid w:val="00460D31"/>
    <w:rsid w:val="00460F68"/>
    <w:rsid w:val="00462027"/>
    <w:rsid w:val="00462324"/>
    <w:rsid w:val="00462CB9"/>
    <w:rsid w:val="004631EE"/>
    <w:rsid w:val="004634F0"/>
    <w:rsid w:val="00463FF9"/>
    <w:rsid w:val="004648D7"/>
    <w:rsid w:val="00464BE4"/>
    <w:rsid w:val="00465A68"/>
    <w:rsid w:val="00467A86"/>
    <w:rsid w:val="00471A6E"/>
    <w:rsid w:val="00471E71"/>
    <w:rsid w:val="00472DD4"/>
    <w:rsid w:val="004731BF"/>
    <w:rsid w:val="00473C11"/>
    <w:rsid w:val="00473D3D"/>
    <w:rsid w:val="0047448C"/>
    <w:rsid w:val="0047476B"/>
    <w:rsid w:val="0047517C"/>
    <w:rsid w:val="00475379"/>
    <w:rsid w:val="00475EC9"/>
    <w:rsid w:val="00477677"/>
    <w:rsid w:val="004800EE"/>
    <w:rsid w:val="00480C2D"/>
    <w:rsid w:val="004810AD"/>
    <w:rsid w:val="004811A7"/>
    <w:rsid w:val="00481E79"/>
    <w:rsid w:val="0048223A"/>
    <w:rsid w:val="004823D6"/>
    <w:rsid w:val="0048298F"/>
    <w:rsid w:val="00482CA9"/>
    <w:rsid w:val="00482D86"/>
    <w:rsid w:val="00482EDD"/>
    <w:rsid w:val="0048306E"/>
    <w:rsid w:val="0048388A"/>
    <w:rsid w:val="004868C1"/>
    <w:rsid w:val="00486B7A"/>
    <w:rsid w:val="00487B7B"/>
    <w:rsid w:val="0049191B"/>
    <w:rsid w:val="00491EF7"/>
    <w:rsid w:val="00492247"/>
    <w:rsid w:val="00492290"/>
    <w:rsid w:val="00492C39"/>
    <w:rsid w:val="00492FC8"/>
    <w:rsid w:val="00493399"/>
    <w:rsid w:val="00493ED7"/>
    <w:rsid w:val="00494B43"/>
    <w:rsid w:val="004957CB"/>
    <w:rsid w:val="004957E2"/>
    <w:rsid w:val="00495FFA"/>
    <w:rsid w:val="00496003"/>
    <w:rsid w:val="004967FF"/>
    <w:rsid w:val="00496953"/>
    <w:rsid w:val="00496BED"/>
    <w:rsid w:val="00496C3E"/>
    <w:rsid w:val="0049704E"/>
    <w:rsid w:val="004975FA"/>
    <w:rsid w:val="004978CD"/>
    <w:rsid w:val="004A101E"/>
    <w:rsid w:val="004A11F1"/>
    <w:rsid w:val="004A15EA"/>
    <w:rsid w:val="004A1846"/>
    <w:rsid w:val="004A19D0"/>
    <w:rsid w:val="004A26B5"/>
    <w:rsid w:val="004A2C8F"/>
    <w:rsid w:val="004A2DF0"/>
    <w:rsid w:val="004A3136"/>
    <w:rsid w:val="004A42ED"/>
    <w:rsid w:val="004A4A9A"/>
    <w:rsid w:val="004A4B2D"/>
    <w:rsid w:val="004A631D"/>
    <w:rsid w:val="004A7459"/>
    <w:rsid w:val="004A7B29"/>
    <w:rsid w:val="004B0D0E"/>
    <w:rsid w:val="004B1069"/>
    <w:rsid w:val="004B176E"/>
    <w:rsid w:val="004B2232"/>
    <w:rsid w:val="004B2AAA"/>
    <w:rsid w:val="004B2B74"/>
    <w:rsid w:val="004B2DA2"/>
    <w:rsid w:val="004B3A52"/>
    <w:rsid w:val="004B3C04"/>
    <w:rsid w:val="004B4C9D"/>
    <w:rsid w:val="004B57A0"/>
    <w:rsid w:val="004B5988"/>
    <w:rsid w:val="004B7659"/>
    <w:rsid w:val="004C03C9"/>
    <w:rsid w:val="004C092B"/>
    <w:rsid w:val="004C1184"/>
    <w:rsid w:val="004C161D"/>
    <w:rsid w:val="004C1FB8"/>
    <w:rsid w:val="004C2F66"/>
    <w:rsid w:val="004C2FDF"/>
    <w:rsid w:val="004C409B"/>
    <w:rsid w:val="004C40FE"/>
    <w:rsid w:val="004C5732"/>
    <w:rsid w:val="004C7BBF"/>
    <w:rsid w:val="004C7C04"/>
    <w:rsid w:val="004D010A"/>
    <w:rsid w:val="004D0647"/>
    <w:rsid w:val="004D1141"/>
    <w:rsid w:val="004D188A"/>
    <w:rsid w:val="004D1F6D"/>
    <w:rsid w:val="004D22EF"/>
    <w:rsid w:val="004D2333"/>
    <w:rsid w:val="004D342C"/>
    <w:rsid w:val="004D3776"/>
    <w:rsid w:val="004D4733"/>
    <w:rsid w:val="004D4E8A"/>
    <w:rsid w:val="004D57CA"/>
    <w:rsid w:val="004D5A41"/>
    <w:rsid w:val="004D5B99"/>
    <w:rsid w:val="004D5C81"/>
    <w:rsid w:val="004D6B29"/>
    <w:rsid w:val="004D787B"/>
    <w:rsid w:val="004D7E58"/>
    <w:rsid w:val="004E0616"/>
    <w:rsid w:val="004E1B79"/>
    <w:rsid w:val="004E1DA0"/>
    <w:rsid w:val="004E1DB2"/>
    <w:rsid w:val="004E2992"/>
    <w:rsid w:val="004E29A3"/>
    <w:rsid w:val="004E2F83"/>
    <w:rsid w:val="004E3CF5"/>
    <w:rsid w:val="004E498E"/>
    <w:rsid w:val="004E4BCA"/>
    <w:rsid w:val="004E4E53"/>
    <w:rsid w:val="004E57F1"/>
    <w:rsid w:val="004E5C95"/>
    <w:rsid w:val="004E7CB3"/>
    <w:rsid w:val="004F002B"/>
    <w:rsid w:val="004F0CA2"/>
    <w:rsid w:val="004F16BF"/>
    <w:rsid w:val="004F203C"/>
    <w:rsid w:val="004F278D"/>
    <w:rsid w:val="004F428E"/>
    <w:rsid w:val="004F4BFF"/>
    <w:rsid w:val="004F4EF7"/>
    <w:rsid w:val="004F52FD"/>
    <w:rsid w:val="004F5938"/>
    <w:rsid w:val="004F5EC9"/>
    <w:rsid w:val="005005E8"/>
    <w:rsid w:val="00501497"/>
    <w:rsid w:val="00501ACF"/>
    <w:rsid w:val="005022B3"/>
    <w:rsid w:val="00502A3E"/>
    <w:rsid w:val="005035AE"/>
    <w:rsid w:val="00503D6B"/>
    <w:rsid w:val="00503DA4"/>
    <w:rsid w:val="0050405B"/>
    <w:rsid w:val="00504144"/>
    <w:rsid w:val="0050453F"/>
    <w:rsid w:val="00504CE3"/>
    <w:rsid w:val="00504DD4"/>
    <w:rsid w:val="005060DD"/>
    <w:rsid w:val="00507050"/>
    <w:rsid w:val="00507FDB"/>
    <w:rsid w:val="0051055F"/>
    <w:rsid w:val="00510994"/>
    <w:rsid w:val="0051102F"/>
    <w:rsid w:val="00511705"/>
    <w:rsid w:val="005135DE"/>
    <w:rsid w:val="00513700"/>
    <w:rsid w:val="0051374B"/>
    <w:rsid w:val="00513ABD"/>
    <w:rsid w:val="00514795"/>
    <w:rsid w:val="00515043"/>
    <w:rsid w:val="005159A2"/>
    <w:rsid w:val="005163A6"/>
    <w:rsid w:val="005163EF"/>
    <w:rsid w:val="00516E02"/>
    <w:rsid w:val="00516EC3"/>
    <w:rsid w:val="005170EE"/>
    <w:rsid w:val="00517263"/>
    <w:rsid w:val="00520BB5"/>
    <w:rsid w:val="00520E09"/>
    <w:rsid w:val="005210FB"/>
    <w:rsid w:val="00521397"/>
    <w:rsid w:val="00522475"/>
    <w:rsid w:val="00523EC9"/>
    <w:rsid w:val="00524102"/>
    <w:rsid w:val="00524B64"/>
    <w:rsid w:val="00525A78"/>
    <w:rsid w:val="00526925"/>
    <w:rsid w:val="00527534"/>
    <w:rsid w:val="0053142A"/>
    <w:rsid w:val="00533260"/>
    <w:rsid w:val="005348A5"/>
    <w:rsid w:val="005353CA"/>
    <w:rsid w:val="00535F15"/>
    <w:rsid w:val="00535FAB"/>
    <w:rsid w:val="00536B2B"/>
    <w:rsid w:val="00536BCD"/>
    <w:rsid w:val="00537717"/>
    <w:rsid w:val="00537945"/>
    <w:rsid w:val="0054010F"/>
    <w:rsid w:val="0054197C"/>
    <w:rsid w:val="00541B2D"/>
    <w:rsid w:val="00541E2F"/>
    <w:rsid w:val="00541F09"/>
    <w:rsid w:val="00542A25"/>
    <w:rsid w:val="00543024"/>
    <w:rsid w:val="00544042"/>
    <w:rsid w:val="00545A8D"/>
    <w:rsid w:val="005471AB"/>
    <w:rsid w:val="00547DB3"/>
    <w:rsid w:val="0055173B"/>
    <w:rsid w:val="00552299"/>
    <w:rsid w:val="005525BC"/>
    <w:rsid w:val="005541A5"/>
    <w:rsid w:val="00555509"/>
    <w:rsid w:val="0055573D"/>
    <w:rsid w:val="00555DB8"/>
    <w:rsid w:val="00555E31"/>
    <w:rsid w:val="0055644A"/>
    <w:rsid w:val="005569F1"/>
    <w:rsid w:val="00560865"/>
    <w:rsid w:val="005613C4"/>
    <w:rsid w:val="005621FC"/>
    <w:rsid w:val="00562BA6"/>
    <w:rsid w:val="00562D4B"/>
    <w:rsid w:val="00563E64"/>
    <w:rsid w:val="0056485F"/>
    <w:rsid w:val="00565654"/>
    <w:rsid w:val="00565828"/>
    <w:rsid w:val="00565A7D"/>
    <w:rsid w:val="00565AE4"/>
    <w:rsid w:val="00565F56"/>
    <w:rsid w:val="00566610"/>
    <w:rsid w:val="00566C7E"/>
    <w:rsid w:val="00566F47"/>
    <w:rsid w:val="00567373"/>
    <w:rsid w:val="00567BB0"/>
    <w:rsid w:val="00567C58"/>
    <w:rsid w:val="00570545"/>
    <w:rsid w:val="00570E06"/>
    <w:rsid w:val="00572438"/>
    <w:rsid w:val="0057303C"/>
    <w:rsid w:val="0057384C"/>
    <w:rsid w:val="00573A9E"/>
    <w:rsid w:val="00574A61"/>
    <w:rsid w:val="00575462"/>
    <w:rsid w:val="0057579E"/>
    <w:rsid w:val="005757CF"/>
    <w:rsid w:val="0057687D"/>
    <w:rsid w:val="00576AC9"/>
    <w:rsid w:val="005801DC"/>
    <w:rsid w:val="00580D59"/>
    <w:rsid w:val="00581D6B"/>
    <w:rsid w:val="0058211A"/>
    <w:rsid w:val="00582224"/>
    <w:rsid w:val="00585E1B"/>
    <w:rsid w:val="005865E2"/>
    <w:rsid w:val="0058664B"/>
    <w:rsid w:val="00586D4C"/>
    <w:rsid w:val="00587791"/>
    <w:rsid w:val="00587AAE"/>
    <w:rsid w:val="00587D65"/>
    <w:rsid w:val="0059013F"/>
    <w:rsid w:val="00590587"/>
    <w:rsid w:val="00590E80"/>
    <w:rsid w:val="0059102E"/>
    <w:rsid w:val="00591519"/>
    <w:rsid w:val="005919CD"/>
    <w:rsid w:val="00592C91"/>
    <w:rsid w:val="00592D55"/>
    <w:rsid w:val="00593A4A"/>
    <w:rsid w:val="0059465D"/>
    <w:rsid w:val="0059506B"/>
    <w:rsid w:val="005953BA"/>
    <w:rsid w:val="00596513"/>
    <w:rsid w:val="00596BF3"/>
    <w:rsid w:val="00597792"/>
    <w:rsid w:val="005A1181"/>
    <w:rsid w:val="005A196D"/>
    <w:rsid w:val="005A234A"/>
    <w:rsid w:val="005A3A1A"/>
    <w:rsid w:val="005A46CD"/>
    <w:rsid w:val="005A47BB"/>
    <w:rsid w:val="005A5587"/>
    <w:rsid w:val="005A579F"/>
    <w:rsid w:val="005A5937"/>
    <w:rsid w:val="005A5F8E"/>
    <w:rsid w:val="005A6830"/>
    <w:rsid w:val="005A78B9"/>
    <w:rsid w:val="005A7B32"/>
    <w:rsid w:val="005B076A"/>
    <w:rsid w:val="005B097E"/>
    <w:rsid w:val="005B0F15"/>
    <w:rsid w:val="005B1C64"/>
    <w:rsid w:val="005B1E2A"/>
    <w:rsid w:val="005B1EB9"/>
    <w:rsid w:val="005B24FE"/>
    <w:rsid w:val="005B2560"/>
    <w:rsid w:val="005B3C1A"/>
    <w:rsid w:val="005B3C90"/>
    <w:rsid w:val="005B41B0"/>
    <w:rsid w:val="005B53F0"/>
    <w:rsid w:val="005B5B06"/>
    <w:rsid w:val="005B5D56"/>
    <w:rsid w:val="005B7985"/>
    <w:rsid w:val="005C1A76"/>
    <w:rsid w:val="005C21C9"/>
    <w:rsid w:val="005C4015"/>
    <w:rsid w:val="005C4320"/>
    <w:rsid w:val="005C52CE"/>
    <w:rsid w:val="005C5897"/>
    <w:rsid w:val="005C6486"/>
    <w:rsid w:val="005C6EC6"/>
    <w:rsid w:val="005C74FF"/>
    <w:rsid w:val="005C7AF5"/>
    <w:rsid w:val="005C7BA0"/>
    <w:rsid w:val="005D0622"/>
    <w:rsid w:val="005D24A0"/>
    <w:rsid w:val="005D2A77"/>
    <w:rsid w:val="005D3522"/>
    <w:rsid w:val="005D3A15"/>
    <w:rsid w:val="005D40D4"/>
    <w:rsid w:val="005D58C7"/>
    <w:rsid w:val="005D5BDF"/>
    <w:rsid w:val="005D5DF0"/>
    <w:rsid w:val="005D5FB5"/>
    <w:rsid w:val="005D69A7"/>
    <w:rsid w:val="005D78EA"/>
    <w:rsid w:val="005E046C"/>
    <w:rsid w:val="005E0700"/>
    <w:rsid w:val="005E0746"/>
    <w:rsid w:val="005E0E87"/>
    <w:rsid w:val="005E1D8A"/>
    <w:rsid w:val="005E2C87"/>
    <w:rsid w:val="005E2D0D"/>
    <w:rsid w:val="005E2F49"/>
    <w:rsid w:val="005E4A0E"/>
    <w:rsid w:val="005E4CC5"/>
    <w:rsid w:val="005E4E8B"/>
    <w:rsid w:val="005E5777"/>
    <w:rsid w:val="005E59F0"/>
    <w:rsid w:val="005E5F85"/>
    <w:rsid w:val="005E64D2"/>
    <w:rsid w:val="005E65C1"/>
    <w:rsid w:val="005E723E"/>
    <w:rsid w:val="005E7CAA"/>
    <w:rsid w:val="005E7ED3"/>
    <w:rsid w:val="005F036D"/>
    <w:rsid w:val="005F0C96"/>
    <w:rsid w:val="005F26CA"/>
    <w:rsid w:val="005F2FA4"/>
    <w:rsid w:val="005F3B05"/>
    <w:rsid w:val="005F4685"/>
    <w:rsid w:val="005F4C47"/>
    <w:rsid w:val="005F4E47"/>
    <w:rsid w:val="005F54FB"/>
    <w:rsid w:val="005F5825"/>
    <w:rsid w:val="005F6346"/>
    <w:rsid w:val="005F656A"/>
    <w:rsid w:val="005F6861"/>
    <w:rsid w:val="005F7A18"/>
    <w:rsid w:val="00600E93"/>
    <w:rsid w:val="00600F5B"/>
    <w:rsid w:val="0060127D"/>
    <w:rsid w:val="00601404"/>
    <w:rsid w:val="0060172D"/>
    <w:rsid w:val="00602F29"/>
    <w:rsid w:val="006047D2"/>
    <w:rsid w:val="00604BD6"/>
    <w:rsid w:val="00604DEC"/>
    <w:rsid w:val="006050CF"/>
    <w:rsid w:val="00605BCB"/>
    <w:rsid w:val="0060708C"/>
    <w:rsid w:val="006078A0"/>
    <w:rsid w:val="006106DE"/>
    <w:rsid w:val="00610A8D"/>
    <w:rsid w:val="0061197F"/>
    <w:rsid w:val="00611D75"/>
    <w:rsid w:val="00611DA4"/>
    <w:rsid w:val="00611E7E"/>
    <w:rsid w:val="00611F7C"/>
    <w:rsid w:val="0061236F"/>
    <w:rsid w:val="0061254A"/>
    <w:rsid w:val="00613461"/>
    <w:rsid w:val="0061357D"/>
    <w:rsid w:val="00613E0A"/>
    <w:rsid w:val="00614EB8"/>
    <w:rsid w:val="00615858"/>
    <w:rsid w:val="00616A82"/>
    <w:rsid w:val="00616D12"/>
    <w:rsid w:val="00617BFE"/>
    <w:rsid w:val="00617E0A"/>
    <w:rsid w:val="00617FEA"/>
    <w:rsid w:val="00620F4E"/>
    <w:rsid w:val="00621F91"/>
    <w:rsid w:val="00622134"/>
    <w:rsid w:val="006230A7"/>
    <w:rsid w:val="0062318C"/>
    <w:rsid w:val="00623754"/>
    <w:rsid w:val="00624111"/>
    <w:rsid w:val="00624446"/>
    <w:rsid w:val="00624778"/>
    <w:rsid w:val="00624B37"/>
    <w:rsid w:val="00624FE7"/>
    <w:rsid w:val="00625DE5"/>
    <w:rsid w:val="00626759"/>
    <w:rsid w:val="00626EA8"/>
    <w:rsid w:val="00626EDA"/>
    <w:rsid w:val="006271F0"/>
    <w:rsid w:val="006274FF"/>
    <w:rsid w:val="00627BCE"/>
    <w:rsid w:val="00630968"/>
    <w:rsid w:val="00630B09"/>
    <w:rsid w:val="00630F75"/>
    <w:rsid w:val="006310BB"/>
    <w:rsid w:val="00631344"/>
    <w:rsid w:val="006315C8"/>
    <w:rsid w:val="006320AF"/>
    <w:rsid w:val="0063276D"/>
    <w:rsid w:val="006327E6"/>
    <w:rsid w:val="00633609"/>
    <w:rsid w:val="00633674"/>
    <w:rsid w:val="006337B0"/>
    <w:rsid w:val="00633EEA"/>
    <w:rsid w:val="006342C1"/>
    <w:rsid w:val="00635124"/>
    <w:rsid w:val="00635231"/>
    <w:rsid w:val="006353FC"/>
    <w:rsid w:val="00636A7F"/>
    <w:rsid w:val="0063702B"/>
    <w:rsid w:val="00642E9F"/>
    <w:rsid w:val="006430FC"/>
    <w:rsid w:val="00643810"/>
    <w:rsid w:val="00644C46"/>
    <w:rsid w:val="00645ED9"/>
    <w:rsid w:val="00646AF4"/>
    <w:rsid w:val="006509CD"/>
    <w:rsid w:val="00650AD1"/>
    <w:rsid w:val="006510E1"/>
    <w:rsid w:val="0065130E"/>
    <w:rsid w:val="00651530"/>
    <w:rsid w:val="0065162D"/>
    <w:rsid w:val="006525C6"/>
    <w:rsid w:val="00652BF2"/>
    <w:rsid w:val="0065322F"/>
    <w:rsid w:val="00653807"/>
    <w:rsid w:val="00653FAE"/>
    <w:rsid w:val="00653FE2"/>
    <w:rsid w:val="00654C21"/>
    <w:rsid w:val="00655105"/>
    <w:rsid w:val="0065545F"/>
    <w:rsid w:val="006554A2"/>
    <w:rsid w:val="006556B5"/>
    <w:rsid w:val="0065704D"/>
    <w:rsid w:val="0065733D"/>
    <w:rsid w:val="00657ACB"/>
    <w:rsid w:val="00660326"/>
    <w:rsid w:val="0066065D"/>
    <w:rsid w:val="00660D7B"/>
    <w:rsid w:val="0066104B"/>
    <w:rsid w:val="0066196F"/>
    <w:rsid w:val="00661BA8"/>
    <w:rsid w:val="006622CF"/>
    <w:rsid w:val="00662819"/>
    <w:rsid w:val="0066302A"/>
    <w:rsid w:val="00663C9A"/>
    <w:rsid w:val="00664B14"/>
    <w:rsid w:val="006650D4"/>
    <w:rsid w:val="00665A6A"/>
    <w:rsid w:val="00665D01"/>
    <w:rsid w:val="00665F02"/>
    <w:rsid w:val="00666015"/>
    <w:rsid w:val="006667B1"/>
    <w:rsid w:val="00667025"/>
    <w:rsid w:val="00667560"/>
    <w:rsid w:val="00667780"/>
    <w:rsid w:val="00667918"/>
    <w:rsid w:val="006704E7"/>
    <w:rsid w:val="00670531"/>
    <w:rsid w:val="006713EC"/>
    <w:rsid w:val="0067161D"/>
    <w:rsid w:val="00672560"/>
    <w:rsid w:val="00672E9C"/>
    <w:rsid w:val="00673D75"/>
    <w:rsid w:val="0067463C"/>
    <w:rsid w:val="006747BC"/>
    <w:rsid w:val="00674A6E"/>
    <w:rsid w:val="0067502A"/>
    <w:rsid w:val="00677306"/>
    <w:rsid w:val="00677BCD"/>
    <w:rsid w:val="00677DD3"/>
    <w:rsid w:val="00680161"/>
    <w:rsid w:val="006801CB"/>
    <w:rsid w:val="006802BD"/>
    <w:rsid w:val="00680E7D"/>
    <w:rsid w:val="006816BE"/>
    <w:rsid w:val="006841C4"/>
    <w:rsid w:val="00684C33"/>
    <w:rsid w:val="00684F39"/>
    <w:rsid w:val="00685A2E"/>
    <w:rsid w:val="00687202"/>
    <w:rsid w:val="006875C8"/>
    <w:rsid w:val="00687875"/>
    <w:rsid w:val="00687F33"/>
    <w:rsid w:val="0069097B"/>
    <w:rsid w:val="00690A4A"/>
    <w:rsid w:val="00690E2C"/>
    <w:rsid w:val="00691F1A"/>
    <w:rsid w:val="0069244B"/>
    <w:rsid w:val="0069271B"/>
    <w:rsid w:val="006930EE"/>
    <w:rsid w:val="006932C3"/>
    <w:rsid w:val="006934D4"/>
    <w:rsid w:val="00694E3D"/>
    <w:rsid w:val="006954FC"/>
    <w:rsid w:val="0069558D"/>
    <w:rsid w:val="00695DD3"/>
    <w:rsid w:val="006962C0"/>
    <w:rsid w:val="00696342"/>
    <w:rsid w:val="00696741"/>
    <w:rsid w:val="006969C0"/>
    <w:rsid w:val="00697455"/>
    <w:rsid w:val="00697543"/>
    <w:rsid w:val="006976E4"/>
    <w:rsid w:val="00697790"/>
    <w:rsid w:val="00697BD1"/>
    <w:rsid w:val="006A1CC1"/>
    <w:rsid w:val="006A1E71"/>
    <w:rsid w:val="006A1FFF"/>
    <w:rsid w:val="006A2056"/>
    <w:rsid w:val="006A20B4"/>
    <w:rsid w:val="006A241B"/>
    <w:rsid w:val="006A3AEF"/>
    <w:rsid w:val="006A3F8E"/>
    <w:rsid w:val="006A41C5"/>
    <w:rsid w:val="006A495E"/>
    <w:rsid w:val="006A56AD"/>
    <w:rsid w:val="006A576C"/>
    <w:rsid w:val="006A67AE"/>
    <w:rsid w:val="006A6B3A"/>
    <w:rsid w:val="006A7183"/>
    <w:rsid w:val="006A71E1"/>
    <w:rsid w:val="006B24F2"/>
    <w:rsid w:val="006B2584"/>
    <w:rsid w:val="006B29CC"/>
    <w:rsid w:val="006B29D4"/>
    <w:rsid w:val="006B2C94"/>
    <w:rsid w:val="006B2DD7"/>
    <w:rsid w:val="006B3D01"/>
    <w:rsid w:val="006B4040"/>
    <w:rsid w:val="006B59F7"/>
    <w:rsid w:val="006B600F"/>
    <w:rsid w:val="006B632B"/>
    <w:rsid w:val="006B6843"/>
    <w:rsid w:val="006B6F6F"/>
    <w:rsid w:val="006B730F"/>
    <w:rsid w:val="006B7449"/>
    <w:rsid w:val="006B7C5D"/>
    <w:rsid w:val="006C0A74"/>
    <w:rsid w:val="006C1880"/>
    <w:rsid w:val="006C21A1"/>
    <w:rsid w:val="006C263A"/>
    <w:rsid w:val="006C2917"/>
    <w:rsid w:val="006C3B99"/>
    <w:rsid w:val="006C3E49"/>
    <w:rsid w:val="006C3E66"/>
    <w:rsid w:val="006C4368"/>
    <w:rsid w:val="006C4542"/>
    <w:rsid w:val="006C471C"/>
    <w:rsid w:val="006C5328"/>
    <w:rsid w:val="006C568A"/>
    <w:rsid w:val="006C5C7D"/>
    <w:rsid w:val="006C61AD"/>
    <w:rsid w:val="006C69AA"/>
    <w:rsid w:val="006C6B11"/>
    <w:rsid w:val="006C6D0C"/>
    <w:rsid w:val="006C76C5"/>
    <w:rsid w:val="006D1660"/>
    <w:rsid w:val="006D3191"/>
    <w:rsid w:val="006D4A9E"/>
    <w:rsid w:val="006D578C"/>
    <w:rsid w:val="006D57A0"/>
    <w:rsid w:val="006D598F"/>
    <w:rsid w:val="006D5B11"/>
    <w:rsid w:val="006D698A"/>
    <w:rsid w:val="006D6ADA"/>
    <w:rsid w:val="006D6E75"/>
    <w:rsid w:val="006D72FF"/>
    <w:rsid w:val="006D752D"/>
    <w:rsid w:val="006D790E"/>
    <w:rsid w:val="006D7AE1"/>
    <w:rsid w:val="006E100C"/>
    <w:rsid w:val="006E12AD"/>
    <w:rsid w:val="006E1856"/>
    <w:rsid w:val="006E2964"/>
    <w:rsid w:val="006E2A66"/>
    <w:rsid w:val="006E453E"/>
    <w:rsid w:val="006E5660"/>
    <w:rsid w:val="006E57EE"/>
    <w:rsid w:val="006E5A51"/>
    <w:rsid w:val="006E5D7E"/>
    <w:rsid w:val="006E613E"/>
    <w:rsid w:val="006E648A"/>
    <w:rsid w:val="006E6B47"/>
    <w:rsid w:val="006E6BE9"/>
    <w:rsid w:val="006E6D56"/>
    <w:rsid w:val="006F018F"/>
    <w:rsid w:val="006F130B"/>
    <w:rsid w:val="006F1879"/>
    <w:rsid w:val="006F1F8D"/>
    <w:rsid w:val="006F2663"/>
    <w:rsid w:val="006F26A8"/>
    <w:rsid w:val="006F2EEF"/>
    <w:rsid w:val="006F3C1D"/>
    <w:rsid w:val="006F6F11"/>
    <w:rsid w:val="006F77C2"/>
    <w:rsid w:val="006F7841"/>
    <w:rsid w:val="006F7A39"/>
    <w:rsid w:val="006F7CD9"/>
    <w:rsid w:val="00700623"/>
    <w:rsid w:val="00700966"/>
    <w:rsid w:val="00700D4B"/>
    <w:rsid w:val="00701278"/>
    <w:rsid w:val="007016AB"/>
    <w:rsid w:val="00701FFB"/>
    <w:rsid w:val="00702209"/>
    <w:rsid w:val="007028CC"/>
    <w:rsid w:val="00702B43"/>
    <w:rsid w:val="00702FA0"/>
    <w:rsid w:val="00703C2B"/>
    <w:rsid w:val="00705027"/>
    <w:rsid w:val="00705325"/>
    <w:rsid w:val="00705A00"/>
    <w:rsid w:val="00706324"/>
    <w:rsid w:val="00706DA8"/>
    <w:rsid w:val="007074AD"/>
    <w:rsid w:val="00707F73"/>
    <w:rsid w:val="00710118"/>
    <w:rsid w:val="00710B05"/>
    <w:rsid w:val="0071128A"/>
    <w:rsid w:val="007112FF"/>
    <w:rsid w:val="007116A3"/>
    <w:rsid w:val="0071239A"/>
    <w:rsid w:val="00712402"/>
    <w:rsid w:val="0071297F"/>
    <w:rsid w:val="00712AC3"/>
    <w:rsid w:val="00712E45"/>
    <w:rsid w:val="00713998"/>
    <w:rsid w:val="00713C9F"/>
    <w:rsid w:val="00715261"/>
    <w:rsid w:val="00715409"/>
    <w:rsid w:val="00716B5C"/>
    <w:rsid w:val="0071752E"/>
    <w:rsid w:val="007179DF"/>
    <w:rsid w:val="00717E8A"/>
    <w:rsid w:val="00720EF5"/>
    <w:rsid w:val="0072103B"/>
    <w:rsid w:val="00721EBD"/>
    <w:rsid w:val="0072211F"/>
    <w:rsid w:val="00722281"/>
    <w:rsid w:val="0072273E"/>
    <w:rsid w:val="00722C93"/>
    <w:rsid w:val="00723C70"/>
    <w:rsid w:val="00723E3A"/>
    <w:rsid w:val="00724C92"/>
    <w:rsid w:val="00725A39"/>
    <w:rsid w:val="0072691B"/>
    <w:rsid w:val="00727668"/>
    <w:rsid w:val="0073238D"/>
    <w:rsid w:val="00734046"/>
    <w:rsid w:val="00734464"/>
    <w:rsid w:val="00735F1A"/>
    <w:rsid w:val="0073600B"/>
    <w:rsid w:val="00736703"/>
    <w:rsid w:val="00736C91"/>
    <w:rsid w:val="00737E0B"/>
    <w:rsid w:val="007420FE"/>
    <w:rsid w:val="00742B64"/>
    <w:rsid w:val="00742D73"/>
    <w:rsid w:val="00743B66"/>
    <w:rsid w:val="00744589"/>
    <w:rsid w:val="00745CAB"/>
    <w:rsid w:val="0074631D"/>
    <w:rsid w:val="00746451"/>
    <w:rsid w:val="007464E7"/>
    <w:rsid w:val="00746AB6"/>
    <w:rsid w:val="007474AE"/>
    <w:rsid w:val="00747760"/>
    <w:rsid w:val="007477F3"/>
    <w:rsid w:val="00747B69"/>
    <w:rsid w:val="0075131B"/>
    <w:rsid w:val="007513B2"/>
    <w:rsid w:val="00751EAB"/>
    <w:rsid w:val="00751F0E"/>
    <w:rsid w:val="0075222E"/>
    <w:rsid w:val="007526EF"/>
    <w:rsid w:val="00752CEA"/>
    <w:rsid w:val="007539A9"/>
    <w:rsid w:val="00753F4F"/>
    <w:rsid w:val="007541C4"/>
    <w:rsid w:val="00754A83"/>
    <w:rsid w:val="00754AF0"/>
    <w:rsid w:val="00755061"/>
    <w:rsid w:val="00755703"/>
    <w:rsid w:val="00755DDC"/>
    <w:rsid w:val="00756EBB"/>
    <w:rsid w:val="00760159"/>
    <w:rsid w:val="00762E50"/>
    <w:rsid w:val="00762F76"/>
    <w:rsid w:val="00763140"/>
    <w:rsid w:val="00763221"/>
    <w:rsid w:val="007638E5"/>
    <w:rsid w:val="00763900"/>
    <w:rsid w:val="007639D4"/>
    <w:rsid w:val="007640AE"/>
    <w:rsid w:val="00764485"/>
    <w:rsid w:val="00764FCB"/>
    <w:rsid w:val="00765708"/>
    <w:rsid w:val="00765CDA"/>
    <w:rsid w:val="0076655B"/>
    <w:rsid w:val="00766B2B"/>
    <w:rsid w:val="007676C1"/>
    <w:rsid w:val="00767BD7"/>
    <w:rsid w:val="007710E7"/>
    <w:rsid w:val="00771992"/>
    <w:rsid w:val="00771A1E"/>
    <w:rsid w:val="00772419"/>
    <w:rsid w:val="00772F8F"/>
    <w:rsid w:val="00773CB8"/>
    <w:rsid w:val="0077450B"/>
    <w:rsid w:val="00774AE8"/>
    <w:rsid w:val="00774DA2"/>
    <w:rsid w:val="00775414"/>
    <w:rsid w:val="00775E92"/>
    <w:rsid w:val="00775F98"/>
    <w:rsid w:val="00776154"/>
    <w:rsid w:val="00776880"/>
    <w:rsid w:val="00776B97"/>
    <w:rsid w:val="00776C31"/>
    <w:rsid w:val="00776F41"/>
    <w:rsid w:val="0077767D"/>
    <w:rsid w:val="007777B4"/>
    <w:rsid w:val="00777DB3"/>
    <w:rsid w:val="00780176"/>
    <w:rsid w:val="00780277"/>
    <w:rsid w:val="00780959"/>
    <w:rsid w:val="007812CD"/>
    <w:rsid w:val="0078185E"/>
    <w:rsid w:val="00781A47"/>
    <w:rsid w:val="0078223B"/>
    <w:rsid w:val="00782BF5"/>
    <w:rsid w:val="00783896"/>
    <w:rsid w:val="00785073"/>
    <w:rsid w:val="00786874"/>
    <w:rsid w:val="00787A9D"/>
    <w:rsid w:val="00790509"/>
    <w:rsid w:val="007917E3"/>
    <w:rsid w:val="007923BA"/>
    <w:rsid w:val="00792968"/>
    <w:rsid w:val="00792B40"/>
    <w:rsid w:val="00792C54"/>
    <w:rsid w:val="00792F89"/>
    <w:rsid w:val="007932F9"/>
    <w:rsid w:val="00793CC8"/>
    <w:rsid w:val="00793D27"/>
    <w:rsid w:val="00793DAF"/>
    <w:rsid w:val="00794343"/>
    <w:rsid w:val="007947CD"/>
    <w:rsid w:val="0079484E"/>
    <w:rsid w:val="00794D2C"/>
    <w:rsid w:val="00795980"/>
    <w:rsid w:val="0079629B"/>
    <w:rsid w:val="0079725A"/>
    <w:rsid w:val="00797304"/>
    <w:rsid w:val="007A003E"/>
    <w:rsid w:val="007A05D8"/>
    <w:rsid w:val="007A066C"/>
    <w:rsid w:val="007A0DA7"/>
    <w:rsid w:val="007A2210"/>
    <w:rsid w:val="007A234D"/>
    <w:rsid w:val="007A2500"/>
    <w:rsid w:val="007A262C"/>
    <w:rsid w:val="007A3054"/>
    <w:rsid w:val="007A336B"/>
    <w:rsid w:val="007A4232"/>
    <w:rsid w:val="007A4409"/>
    <w:rsid w:val="007A6569"/>
    <w:rsid w:val="007A6D8C"/>
    <w:rsid w:val="007B04D9"/>
    <w:rsid w:val="007B0948"/>
    <w:rsid w:val="007B0D94"/>
    <w:rsid w:val="007B0DFF"/>
    <w:rsid w:val="007B12D6"/>
    <w:rsid w:val="007B1CA8"/>
    <w:rsid w:val="007B2372"/>
    <w:rsid w:val="007B2CF9"/>
    <w:rsid w:val="007B308D"/>
    <w:rsid w:val="007B3EF5"/>
    <w:rsid w:val="007B4487"/>
    <w:rsid w:val="007B4C3E"/>
    <w:rsid w:val="007B4FDE"/>
    <w:rsid w:val="007B51E9"/>
    <w:rsid w:val="007B5447"/>
    <w:rsid w:val="007B5A8B"/>
    <w:rsid w:val="007B5BC3"/>
    <w:rsid w:val="007B680A"/>
    <w:rsid w:val="007B6D26"/>
    <w:rsid w:val="007B6FE8"/>
    <w:rsid w:val="007B7903"/>
    <w:rsid w:val="007C00C4"/>
    <w:rsid w:val="007C0297"/>
    <w:rsid w:val="007C0413"/>
    <w:rsid w:val="007C11A2"/>
    <w:rsid w:val="007C1425"/>
    <w:rsid w:val="007C1466"/>
    <w:rsid w:val="007C1BA1"/>
    <w:rsid w:val="007C1D9D"/>
    <w:rsid w:val="007C2367"/>
    <w:rsid w:val="007C29EC"/>
    <w:rsid w:val="007C300A"/>
    <w:rsid w:val="007C4ADD"/>
    <w:rsid w:val="007C4EBA"/>
    <w:rsid w:val="007C5870"/>
    <w:rsid w:val="007C6CE6"/>
    <w:rsid w:val="007C7224"/>
    <w:rsid w:val="007C7533"/>
    <w:rsid w:val="007C758C"/>
    <w:rsid w:val="007C7EAC"/>
    <w:rsid w:val="007D0126"/>
    <w:rsid w:val="007D07F5"/>
    <w:rsid w:val="007D0C5E"/>
    <w:rsid w:val="007D159B"/>
    <w:rsid w:val="007D1BF9"/>
    <w:rsid w:val="007D1C66"/>
    <w:rsid w:val="007D2CD4"/>
    <w:rsid w:val="007D2D32"/>
    <w:rsid w:val="007D34CA"/>
    <w:rsid w:val="007D3DDB"/>
    <w:rsid w:val="007D4082"/>
    <w:rsid w:val="007D45DD"/>
    <w:rsid w:val="007D4830"/>
    <w:rsid w:val="007D4C1D"/>
    <w:rsid w:val="007D505D"/>
    <w:rsid w:val="007D528D"/>
    <w:rsid w:val="007D5E10"/>
    <w:rsid w:val="007D5EB7"/>
    <w:rsid w:val="007E0D69"/>
    <w:rsid w:val="007E24C1"/>
    <w:rsid w:val="007E2DC4"/>
    <w:rsid w:val="007E3D12"/>
    <w:rsid w:val="007E41BD"/>
    <w:rsid w:val="007E4333"/>
    <w:rsid w:val="007E433B"/>
    <w:rsid w:val="007E45D1"/>
    <w:rsid w:val="007E4827"/>
    <w:rsid w:val="007E4B9A"/>
    <w:rsid w:val="007E4CD5"/>
    <w:rsid w:val="007E57C1"/>
    <w:rsid w:val="007E5993"/>
    <w:rsid w:val="007E59B5"/>
    <w:rsid w:val="007E5CDF"/>
    <w:rsid w:val="007E5EA9"/>
    <w:rsid w:val="007E6A11"/>
    <w:rsid w:val="007E71BE"/>
    <w:rsid w:val="007E75B5"/>
    <w:rsid w:val="007E76D1"/>
    <w:rsid w:val="007E7D5E"/>
    <w:rsid w:val="007E7E12"/>
    <w:rsid w:val="007F03A9"/>
    <w:rsid w:val="007F1814"/>
    <w:rsid w:val="007F23A4"/>
    <w:rsid w:val="007F257B"/>
    <w:rsid w:val="007F3141"/>
    <w:rsid w:val="007F3DB8"/>
    <w:rsid w:val="007F4892"/>
    <w:rsid w:val="007F4DDF"/>
    <w:rsid w:val="007F58C6"/>
    <w:rsid w:val="007F5D2D"/>
    <w:rsid w:val="007F6260"/>
    <w:rsid w:val="007F627A"/>
    <w:rsid w:val="007F64E0"/>
    <w:rsid w:val="007F6ACB"/>
    <w:rsid w:val="007F6EFD"/>
    <w:rsid w:val="007F700E"/>
    <w:rsid w:val="007F7BA3"/>
    <w:rsid w:val="007F7F73"/>
    <w:rsid w:val="008001EC"/>
    <w:rsid w:val="008002EA"/>
    <w:rsid w:val="008009B2"/>
    <w:rsid w:val="008015C2"/>
    <w:rsid w:val="00801DDF"/>
    <w:rsid w:val="00801EEE"/>
    <w:rsid w:val="00802023"/>
    <w:rsid w:val="008028DF"/>
    <w:rsid w:val="00802C5E"/>
    <w:rsid w:val="008036F6"/>
    <w:rsid w:val="00803757"/>
    <w:rsid w:val="0080385A"/>
    <w:rsid w:val="00803E65"/>
    <w:rsid w:val="00804612"/>
    <w:rsid w:val="008046F0"/>
    <w:rsid w:val="0080478E"/>
    <w:rsid w:val="00804BC6"/>
    <w:rsid w:val="00805088"/>
    <w:rsid w:val="00805270"/>
    <w:rsid w:val="008054CE"/>
    <w:rsid w:val="008059E3"/>
    <w:rsid w:val="00806DE1"/>
    <w:rsid w:val="00807058"/>
    <w:rsid w:val="00807519"/>
    <w:rsid w:val="008079D5"/>
    <w:rsid w:val="00807C56"/>
    <w:rsid w:val="008108F7"/>
    <w:rsid w:val="00810932"/>
    <w:rsid w:val="00811828"/>
    <w:rsid w:val="008121FB"/>
    <w:rsid w:val="0081273D"/>
    <w:rsid w:val="0081290A"/>
    <w:rsid w:val="00812B23"/>
    <w:rsid w:val="00812C39"/>
    <w:rsid w:val="0081350D"/>
    <w:rsid w:val="00813998"/>
    <w:rsid w:val="00813B66"/>
    <w:rsid w:val="00814D9C"/>
    <w:rsid w:val="00814F32"/>
    <w:rsid w:val="008158C7"/>
    <w:rsid w:val="00816C97"/>
    <w:rsid w:val="0081700E"/>
    <w:rsid w:val="00817263"/>
    <w:rsid w:val="008177E8"/>
    <w:rsid w:val="008202B8"/>
    <w:rsid w:val="0082046B"/>
    <w:rsid w:val="00820FFE"/>
    <w:rsid w:val="00821737"/>
    <w:rsid w:val="008228AF"/>
    <w:rsid w:val="00823024"/>
    <w:rsid w:val="008230E0"/>
    <w:rsid w:val="00823A57"/>
    <w:rsid w:val="00824047"/>
    <w:rsid w:val="00824BD9"/>
    <w:rsid w:val="00824E0B"/>
    <w:rsid w:val="00825053"/>
    <w:rsid w:val="00825359"/>
    <w:rsid w:val="008259AE"/>
    <w:rsid w:val="008267D4"/>
    <w:rsid w:val="00826A57"/>
    <w:rsid w:val="0082778A"/>
    <w:rsid w:val="00830802"/>
    <w:rsid w:val="00831656"/>
    <w:rsid w:val="00831CFA"/>
    <w:rsid w:val="00832804"/>
    <w:rsid w:val="00832D74"/>
    <w:rsid w:val="008351BD"/>
    <w:rsid w:val="0083554E"/>
    <w:rsid w:val="008362BA"/>
    <w:rsid w:val="00837044"/>
    <w:rsid w:val="00837489"/>
    <w:rsid w:val="0083764E"/>
    <w:rsid w:val="008379EC"/>
    <w:rsid w:val="008404A2"/>
    <w:rsid w:val="008413B7"/>
    <w:rsid w:val="00841449"/>
    <w:rsid w:val="00842074"/>
    <w:rsid w:val="008425AE"/>
    <w:rsid w:val="0084270B"/>
    <w:rsid w:val="008427C4"/>
    <w:rsid w:val="00842BA6"/>
    <w:rsid w:val="008441C4"/>
    <w:rsid w:val="00844908"/>
    <w:rsid w:val="008451A0"/>
    <w:rsid w:val="00845BA8"/>
    <w:rsid w:val="008473D1"/>
    <w:rsid w:val="00847659"/>
    <w:rsid w:val="00847D04"/>
    <w:rsid w:val="0085031A"/>
    <w:rsid w:val="00851369"/>
    <w:rsid w:val="008513AB"/>
    <w:rsid w:val="00851DE8"/>
    <w:rsid w:val="0085265C"/>
    <w:rsid w:val="00852AF9"/>
    <w:rsid w:val="008541B8"/>
    <w:rsid w:val="008553DC"/>
    <w:rsid w:val="0085551F"/>
    <w:rsid w:val="00855A6E"/>
    <w:rsid w:val="00855ED7"/>
    <w:rsid w:val="00856542"/>
    <w:rsid w:val="008569DB"/>
    <w:rsid w:val="00856B7E"/>
    <w:rsid w:val="00856EF1"/>
    <w:rsid w:val="0085710A"/>
    <w:rsid w:val="00860998"/>
    <w:rsid w:val="00860DE7"/>
    <w:rsid w:val="00860F9C"/>
    <w:rsid w:val="00861957"/>
    <w:rsid w:val="00862622"/>
    <w:rsid w:val="008627A5"/>
    <w:rsid w:val="00862A30"/>
    <w:rsid w:val="00863EE2"/>
    <w:rsid w:val="0086419D"/>
    <w:rsid w:val="0086437D"/>
    <w:rsid w:val="0086488B"/>
    <w:rsid w:val="00864C24"/>
    <w:rsid w:val="00865936"/>
    <w:rsid w:val="0086629A"/>
    <w:rsid w:val="00866E67"/>
    <w:rsid w:val="00867D47"/>
    <w:rsid w:val="0087066D"/>
    <w:rsid w:val="008708A8"/>
    <w:rsid w:val="00870E86"/>
    <w:rsid w:val="008714CB"/>
    <w:rsid w:val="00872D55"/>
    <w:rsid w:val="00872DC6"/>
    <w:rsid w:val="00873431"/>
    <w:rsid w:val="00873D1C"/>
    <w:rsid w:val="00873E31"/>
    <w:rsid w:val="0087630D"/>
    <w:rsid w:val="00876F9B"/>
    <w:rsid w:val="00877DF0"/>
    <w:rsid w:val="00880F4A"/>
    <w:rsid w:val="008817A4"/>
    <w:rsid w:val="00881C78"/>
    <w:rsid w:val="0088223F"/>
    <w:rsid w:val="00882366"/>
    <w:rsid w:val="00882ACE"/>
    <w:rsid w:val="00882B23"/>
    <w:rsid w:val="00882E1B"/>
    <w:rsid w:val="00883749"/>
    <w:rsid w:val="00883D05"/>
    <w:rsid w:val="00885408"/>
    <w:rsid w:val="0088712E"/>
    <w:rsid w:val="00887686"/>
    <w:rsid w:val="00887CE1"/>
    <w:rsid w:val="00890A70"/>
    <w:rsid w:val="00891879"/>
    <w:rsid w:val="00891D2D"/>
    <w:rsid w:val="00891F2E"/>
    <w:rsid w:val="0089201B"/>
    <w:rsid w:val="00892559"/>
    <w:rsid w:val="008925F5"/>
    <w:rsid w:val="00892614"/>
    <w:rsid w:val="0089295F"/>
    <w:rsid w:val="008929E0"/>
    <w:rsid w:val="00893E6D"/>
    <w:rsid w:val="00893EFD"/>
    <w:rsid w:val="00894B89"/>
    <w:rsid w:val="00894FFB"/>
    <w:rsid w:val="008952C9"/>
    <w:rsid w:val="00895E83"/>
    <w:rsid w:val="0089623E"/>
    <w:rsid w:val="008963BE"/>
    <w:rsid w:val="00896671"/>
    <w:rsid w:val="00896904"/>
    <w:rsid w:val="008973BD"/>
    <w:rsid w:val="00897B82"/>
    <w:rsid w:val="008A0121"/>
    <w:rsid w:val="008A059E"/>
    <w:rsid w:val="008A0A3B"/>
    <w:rsid w:val="008A2615"/>
    <w:rsid w:val="008A27E1"/>
    <w:rsid w:val="008A2B46"/>
    <w:rsid w:val="008A3528"/>
    <w:rsid w:val="008A3D28"/>
    <w:rsid w:val="008A3D8F"/>
    <w:rsid w:val="008A3DB2"/>
    <w:rsid w:val="008A40C9"/>
    <w:rsid w:val="008A432C"/>
    <w:rsid w:val="008A4A0E"/>
    <w:rsid w:val="008A5A72"/>
    <w:rsid w:val="008A7704"/>
    <w:rsid w:val="008A7A87"/>
    <w:rsid w:val="008B0C67"/>
    <w:rsid w:val="008B1110"/>
    <w:rsid w:val="008B1867"/>
    <w:rsid w:val="008B2278"/>
    <w:rsid w:val="008B2D71"/>
    <w:rsid w:val="008B4194"/>
    <w:rsid w:val="008B4664"/>
    <w:rsid w:val="008B50FA"/>
    <w:rsid w:val="008B59A7"/>
    <w:rsid w:val="008B6180"/>
    <w:rsid w:val="008B6719"/>
    <w:rsid w:val="008B6DB8"/>
    <w:rsid w:val="008C1505"/>
    <w:rsid w:val="008C1DD6"/>
    <w:rsid w:val="008C27A9"/>
    <w:rsid w:val="008C2C7F"/>
    <w:rsid w:val="008C3604"/>
    <w:rsid w:val="008C3828"/>
    <w:rsid w:val="008C3ACA"/>
    <w:rsid w:val="008C5F6E"/>
    <w:rsid w:val="008C67AC"/>
    <w:rsid w:val="008C7356"/>
    <w:rsid w:val="008C791B"/>
    <w:rsid w:val="008C7A2E"/>
    <w:rsid w:val="008C7AAE"/>
    <w:rsid w:val="008D0ABB"/>
    <w:rsid w:val="008D1912"/>
    <w:rsid w:val="008D28B9"/>
    <w:rsid w:val="008D2CD0"/>
    <w:rsid w:val="008D2F87"/>
    <w:rsid w:val="008D2FF9"/>
    <w:rsid w:val="008D46B1"/>
    <w:rsid w:val="008D4928"/>
    <w:rsid w:val="008D4B94"/>
    <w:rsid w:val="008D4D6A"/>
    <w:rsid w:val="008D5773"/>
    <w:rsid w:val="008D647D"/>
    <w:rsid w:val="008D6B0F"/>
    <w:rsid w:val="008D7282"/>
    <w:rsid w:val="008D7956"/>
    <w:rsid w:val="008E09E2"/>
    <w:rsid w:val="008E23BB"/>
    <w:rsid w:val="008E2CEF"/>
    <w:rsid w:val="008E3ED6"/>
    <w:rsid w:val="008E4BE2"/>
    <w:rsid w:val="008E5730"/>
    <w:rsid w:val="008E5917"/>
    <w:rsid w:val="008E673E"/>
    <w:rsid w:val="008E6D25"/>
    <w:rsid w:val="008E6D86"/>
    <w:rsid w:val="008E6E1D"/>
    <w:rsid w:val="008E72A5"/>
    <w:rsid w:val="008F0776"/>
    <w:rsid w:val="008F0900"/>
    <w:rsid w:val="008F0AD6"/>
    <w:rsid w:val="008F13E7"/>
    <w:rsid w:val="008F154E"/>
    <w:rsid w:val="008F191D"/>
    <w:rsid w:val="008F26A0"/>
    <w:rsid w:val="008F2794"/>
    <w:rsid w:val="008F2C33"/>
    <w:rsid w:val="008F3A68"/>
    <w:rsid w:val="008F4B2A"/>
    <w:rsid w:val="008F4D51"/>
    <w:rsid w:val="008F5751"/>
    <w:rsid w:val="008F5F7F"/>
    <w:rsid w:val="008F5FF7"/>
    <w:rsid w:val="008F65D0"/>
    <w:rsid w:val="0090103D"/>
    <w:rsid w:val="00901369"/>
    <w:rsid w:val="00903451"/>
    <w:rsid w:val="0090359E"/>
    <w:rsid w:val="00904CBA"/>
    <w:rsid w:val="00905C20"/>
    <w:rsid w:val="00906206"/>
    <w:rsid w:val="0090680C"/>
    <w:rsid w:val="009071F3"/>
    <w:rsid w:val="00907CA8"/>
    <w:rsid w:val="009105CE"/>
    <w:rsid w:val="009115C7"/>
    <w:rsid w:val="00911C41"/>
    <w:rsid w:val="00911CE4"/>
    <w:rsid w:val="0091231B"/>
    <w:rsid w:val="009124E1"/>
    <w:rsid w:val="0091296D"/>
    <w:rsid w:val="00912A98"/>
    <w:rsid w:val="00912BF9"/>
    <w:rsid w:val="00914DD4"/>
    <w:rsid w:val="00914F04"/>
    <w:rsid w:val="00915D3E"/>
    <w:rsid w:val="009161FD"/>
    <w:rsid w:val="00916425"/>
    <w:rsid w:val="00916AD0"/>
    <w:rsid w:val="00920832"/>
    <w:rsid w:val="00921043"/>
    <w:rsid w:val="00921ACF"/>
    <w:rsid w:val="00922A18"/>
    <w:rsid w:val="00923A2E"/>
    <w:rsid w:val="00923E5F"/>
    <w:rsid w:val="0092571A"/>
    <w:rsid w:val="00925C86"/>
    <w:rsid w:val="00926258"/>
    <w:rsid w:val="00926D6C"/>
    <w:rsid w:val="00926F2D"/>
    <w:rsid w:val="00927328"/>
    <w:rsid w:val="0093060F"/>
    <w:rsid w:val="009310BE"/>
    <w:rsid w:val="0093140E"/>
    <w:rsid w:val="0093180F"/>
    <w:rsid w:val="00932137"/>
    <w:rsid w:val="00933303"/>
    <w:rsid w:val="00933C84"/>
    <w:rsid w:val="00933E13"/>
    <w:rsid w:val="00934142"/>
    <w:rsid w:val="0093452F"/>
    <w:rsid w:val="009345AA"/>
    <w:rsid w:val="00935547"/>
    <w:rsid w:val="00935F6B"/>
    <w:rsid w:val="00935FCE"/>
    <w:rsid w:val="009368FD"/>
    <w:rsid w:val="00937590"/>
    <w:rsid w:val="009378CC"/>
    <w:rsid w:val="00937F7B"/>
    <w:rsid w:val="009414A4"/>
    <w:rsid w:val="0094182B"/>
    <w:rsid w:val="00941C99"/>
    <w:rsid w:val="009427DD"/>
    <w:rsid w:val="00942BA4"/>
    <w:rsid w:val="0094356D"/>
    <w:rsid w:val="0094445F"/>
    <w:rsid w:val="00944820"/>
    <w:rsid w:val="00945CDB"/>
    <w:rsid w:val="0094619A"/>
    <w:rsid w:val="00946B51"/>
    <w:rsid w:val="00946E09"/>
    <w:rsid w:val="00947F7F"/>
    <w:rsid w:val="009500BA"/>
    <w:rsid w:val="009501EA"/>
    <w:rsid w:val="00950279"/>
    <w:rsid w:val="009504D3"/>
    <w:rsid w:val="0095165A"/>
    <w:rsid w:val="009516EF"/>
    <w:rsid w:val="00951A6C"/>
    <w:rsid w:val="00951EE2"/>
    <w:rsid w:val="009529CE"/>
    <w:rsid w:val="00953AFC"/>
    <w:rsid w:val="00954B4D"/>
    <w:rsid w:val="00954BE5"/>
    <w:rsid w:val="00955131"/>
    <w:rsid w:val="009551F0"/>
    <w:rsid w:val="00956D35"/>
    <w:rsid w:val="00956DCA"/>
    <w:rsid w:val="00960920"/>
    <w:rsid w:val="00960C43"/>
    <w:rsid w:val="00960FD1"/>
    <w:rsid w:val="00962084"/>
    <w:rsid w:val="00962456"/>
    <w:rsid w:val="00963054"/>
    <w:rsid w:val="0096356E"/>
    <w:rsid w:val="0096390B"/>
    <w:rsid w:val="00964443"/>
    <w:rsid w:val="00964630"/>
    <w:rsid w:val="00964A7F"/>
    <w:rsid w:val="00964D48"/>
    <w:rsid w:val="009650C1"/>
    <w:rsid w:val="00965FC1"/>
    <w:rsid w:val="00966316"/>
    <w:rsid w:val="009674CD"/>
    <w:rsid w:val="00970A08"/>
    <w:rsid w:val="00970D79"/>
    <w:rsid w:val="00970EF5"/>
    <w:rsid w:val="00972D18"/>
    <w:rsid w:val="00973E94"/>
    <w:rsid w:val="00974227"/>
    <w:rsid w:val="009746CC"/>
    <w:rsid w:val="00974EAD"/>
    <w:rsid w:val="00975AC7"/>
    <w:rsid w:val="009761AA"/>
    <w:rsid w:val="009762B0"/>
    <w:rsid w:val="0097646C"/>
    <w:rsid w:val="00976B0F"/>
    <w:rsid w:val="00976DB8"/>
    <w:rsid w:val="00976FB6"/>
    <w:rsid w:val="0098055E"/>
    <w:rsid w:val="00980973"/>
    <w:rsid w:val="00981161"/>
    <w:rsid w:val="009826D3"/>
    <w:rsid w:val="00982CA6"/>
    <w:rsid w:val="00983482"/>
    <w:rsid w:val="009837C8"/>
    <w:rsid w:val="00984957"/>
    <w:rsid w:val="00985DB8"/>
    <w:rsid w:val="0098726E"/>
    <w:rsid w:val="00987DA9"/>
    <w:rsid w:val="00991062"/>
    <w:rsid w:val="009918FA"/>
    <w:rsid w:val="00991C73"/>
    <w:rsid w:val="0099319A"/>
    <w:rsid w:val="00993E69"/>
    <w:rsid w:val="00994358"/>
    <w:rsid w:val="00996845"/>
    <w:rsid w:val="00996B66"/>
    <w:rsid w:val="00997698"/>
    <w:rsid w:val="00997C4E"/>
    <w:rsid w:val="009A013D"/>
    <w:rsid w:val="009A0487"/>
    <w:rsid w:val="009A0F81"/>
    <w:rsid w:val="009A179E"/>
    <w:rsid w:val="009A19CB"/>
    <w:rsid w:val="009A19E5"/>
    <w:rsid w:val="009A1B4E"/>
    <w:rsid w:val="009A2062"/>
    <w:rsid w:val="009A20F6"/>
    <w:rsid w:val="009A27D8"/>
    <w:rsid w:val="009A2D5B"/>
    <w:rsid w:val="009A416F"/>
    <w:rsid w:val="009A5C0A"/>
    <w:rsid w:val="009A69C4"/>
    <w:rsid w:val="009A6BEA"/>
    <w:rsid w:val="009A6C75"/>
    <w:rsid w:val="009A7716"/>
    <w:rsid w:val="009A7C68"/>
    <w:rsid w:val="009B14E3"/>
    <w:rsid w:val="009B18F7"/>
    <w:rsid w:val="009B2C03"/>
    <w:rsid w:val="009B2DDC"/>
    <w:rsid w:val="009B2E68"/>
    <w:rsid w:val="009B49B4"/>
    <w:rsid w:val="009B6173"/>
    <w:rsid w:val="009B6B0D"/>
    <w:rsid w:val="009B6B92"/>
    <w:rsid w:val="009B7204"/>
    <w:rsid w:val="009B7FE7"/>
    <w:rsid w:val="009C0B6A"/>
    <w:rsid w:val="009C0FDA"/>
    <w:rsid w:val="009C1C44"/>
    <w:rsid w:val="009C1CE6"/>
    <w:rsid w:val="009C398D"/>
    <w:rsid w:val="009C4769"/>
    <w:rsid w:val="009C5569"/>
    <w:rsid w:val="009C655D"/>
    <w:rsid w:val="009C720B"/>
    <w:rsid w:val="009D025A"/>
    <w:rsid w:val="009D052A"/>
    <w:rsid w:val="009D05D1"/>
    <w:rsid w:val="009D0996"/>
    <w:rsid w:val="009D12B6"/>
    <w:rsid w:val="009D147F"/>
    <w:rsid w:val="009D180E"/>
    <w:rsid w:val="009D1FB7"/>
    <w:rsid w:val="009D21B2"/>
    <w:rsid w:val="009D2786"/>
    <w:rsid w:val="009D280B"/>
    <w:rsid w:val="009D3487"/>
    <w:rsid w:val="009D40A8"/>
    <w:rsid w:val="009D4351"/>
    <w:rsid w:val="009D458E"/>
    <w:rsid w:val="009D474C"/>
    <w:rsid w:val="009D4A46"/>
    <w:rsid w:val="009D5A8F"/>
    <w:rsid w:val="009D5AAE"/>
    <w:rsid w:val="009D5DB0"/>
    <w:rsid w:val="009D676B"/>
    <w:rsid w:val="009D67DC"/>
    <w:rsid w:val="009D6C75"/>
    <w:rsid w:val="009E108F"/>
    <w:rsid w:val="009E130F"/>
    <w:rsid w:val="009E1588"/>
    <w:rsid w:val="009E19C7"/>
    <w:rsid w:val="009E290C"/>
    <w:rsid w:val="009E2B22"/>
    <w:rsid w:val="009E3190"/>
    <w:rsid w:val="009E4068"/>
    <w:rsid w:val="009E4433"/>
    <w:rsid w:val="009E4485"/>
    <w:rsid w:val="009E5528"/>
    <w:rsid w:val="009E5577"/>
    <w:rsid w:val="009E5A47"/>
    <w:rsid w:val="009E5E99"/>
    <w:rsid w:val="009E68C4"/>
    <w:rsid w:val="009E6C52"/>
    <w:rsid w:val="009E6ECE"/>
    <w:rsid w:val="009E732A"/>
    <w:rsid w:val="009E78BA"/>
    <w:rsid w:val="009E7E29"/>
    <w:rsid w:val="009F0C51"/>
    <w:rsid w:val="009F1857"/>
    <w:rsid w:val="009F1FDA"/>
    <w:rsid w:val="009F22B0"/>
    <w:rsid w:val="009F2A6F"/>
    <w:rsid w:val="009F2F43"/>
    <w:rsid w:val="009F3658"/>
    <w:rsid w:val="009F37F5"/>
    <w:rsid w:val="009F41E0"/>
    <w:rsid w:val="009F4230"/>
    <w:rsid w:val="009F4349"/>
    <w:rsid w:val="009F4ECF"/>
    <w:rsid w:val="009F545A"/>
    <w:rsid w:val="009F5633"/>
    <w:rsid w:val="009F6642"/>
    <w:rsid w:val="009F6F6C"/>
    <w:rsid w:val="009F7963"/>
    <w:rsid w:val="009F7AAB"/>
    <w:rsid w:val="009F7D5F"/>
    <w:rsid w:val="009F7ED6"/>
    <w:rsid w:val="00A008E9"/>
    <w:rsid w:val="00A00E92"/>
    <w:rsid w:val="00A02149"/>
    <w:rsid w:val="00A024A8"/>
    <w:rsid w:val="00A0323C"/>
    <w:rsid w:val="00A0492C"/>
    <w:rsid w:val="00A0509B"/>
    <w:rsid w:val="00A050F7"/>
    <w:rsid w:val="00A0528C"/>
    <w:rsid w:val="00A05710"/>
    <w:rsid w:val="00A07202"/>
    <w:rsid w:val="00A072F9"/>
    <w:rsid w:val="00A106A4"/>
    <w:rsid w:val="00A109A0"/>
    <w:rsid w:val="00A119D1"/>
    <w:rsid w:val="00A11A14"/>
    <w:rsid w:val="00A11C44"/>
    <w:rsid w:val="00A12131"/>
    <w:rsid w:val="00A12449"/>
    <w:rsid w:val="00A1375C"/>
    <w:rsid w:val="00A141BF"/>
    <w:rsid w:val="00A14B0D"/>
    <w:rsid w:val="00A15215"/>
    <w:rsid w:val="00A16FDC"/>
    <w:rsid w:val="00A1759B"/>
    <w:rsid w:val="00A177AC"/>
    <w:rsid w:val="00A20612"/>
    <w:rsid w:val="00A20A52"/>
    <w:rsid w:val="00A20C88"/>
    <w:rsid w:val="00A21A11"/>
    <w:rsid w:val="00A21B0F"/>
    <w:rsid w:val="00A23842"/>
    <w:rsid w:val="00A2461D"/>
    <w:rsid w:val="00A250D0"/>
    <w:rsid w:val="00A2559B"/>
    <w:rsid w:val="00A25DD0"/>
    <w:rsid w:val="00A2676A"/>
    <w:rsid w:val="00A26C2A"/>
    <w:rsid w:val="00A27EC7"/>
    <w:rsid w:val="00A309B4"/>
    <w:rsid w:val="00A3116B"/>
    <w:rsid w:val="00A3143C"/>
    <w:rsid w:val="00A31967"/>
    <w:rsid w:val="00A327C6"/>
    <w:rsid w:val="00A33B46"/>
    <w:rsid w:val="00A34347"/>
    <w:rsid w:val="00A343EB"/>
    <w:rsid w:val="00A37971"/>
    <w:rsid w:val="00A37DFA"/>
    <w:rsid w:val="00A40CF8"/>
    <w:rsid w:val="00A41C2B"/>
    <w:rsid w:val="00A41C99"/>
    <w:rsid w:val="00A4262C"/>
    <w:rsid w:val="00A4305F"/>
    <w:rsid w:val="00A44432"/>
    <w:rsid w:val="00A45771"/>
    <w:rsid w:val="00A45969"/>
    <w:rsid w:val="00A45C05"/>
    <w:rsid w:val="00A46537"/>
    <w:rsid w:val="00A465CA"/>
    <w:rsid w:val="00A5157B"/>
    <w:rsid w:val="00A5195F"/>
    <w:rsid w:val="00A51ECB"/>
    <w:rsid w:val="00A5270C"/>
    <w:rsid w:val="00A52A7A"/>
    <w:rsid w:val="00A530C4"/>
    <w:rsid w:val="00A53B71"/>
    <w:rsid w:val="00A57552"/>
    <w:rsid w:val="00A577CE"/>
    <w:rsid w:val="00A579EC"/>
    <w:rsid w:val="00A60FA9"/>
    <w:rsid w:val="00A616A7"/>
    <w:rsid w:val="00A61B16"/>
    <w:rsid w:val="00A61BF3"/>
    <w:rsid w:val="00A62389"/>
    <w:rsid w:val="00A63D6B"/>
    <w:rsid w:val="00A63E51"/>
    <w:rsid w:val="00A63F71"/>
    <w:rsid w:val="00A645ED"/>
    <w:rsid w:val="00A64970"/>
    <w:rsid w:val="00A66F0D"/>
    <w:rsid w:val="00A70E0C"/>
    <w:rsid w:val="00A70E1A"/>
    <w:rsid w:val="00A71164"/>
    <w:rsid w:val="00A71754"/>
    <w:rsid w:val="00A71ABE"/>
    <w:rsid w:val="00A71CD9"/>
    <w:rsid w:val="00A71D0F"/>
    <w:rsid w:val="00A72300"/>
    <w:rsid w:val="00A734E6"/>
    <w:rsid w:val="00A73B54"/>
    <w:rsid w:val="00A73BE6"/>
    <w:rsid w:val="00A741FF"/>
    <w:rsid w:val="00A7424C"/>
    <w:rsid w:val="00A7461B"/>
    <w:rsid w:val="00A7547E"/>
    <w:rsid w:val="00A76113"/>
    <w:rsid w:val="00A77501"/>
    <w:rsid w:val="00A776EB"/>
    <w:rsid w:val="00A77EDC"/>
    <w:rsid w:val="00A81AA4"/>
    <w:rsid w:val="00A81BC9"/>
    <w:rsid w:val="00A81CA9"/>
    <w:rsid w:val="00A82048"/>
    <w:rsid w:val="00A82620"/>
    <w:rsid w:val="00A8288B"/>
    <w:rsid w:val="00A8337E"/>
    <w:rsid w:val="00A83512"/>
    <w:rsid w:val="00A83572"/>
    <w:rsid w:val="00A83AB3"/>
    <w:rsid w:val="00A8455A"/>
    <w:rsid w:val="00A84857"/>
    <w:rsid w:val="00A85AC9"/>
    <w:rsid w:val="00A8767B"/>
    <w:rsid w:val="00A907B4"/>
    <w:rsid w:val="00A9098F"/>
    <w:rsid w:val="00A90A64"/>
    <w:rsid w:val="00A90AB7"/>
    <w:rsid w:val="00A90CF8"/>
    <w:rsid w:val="00A918E4"/>
    <w:rsid w:val="00A92103"/>
    <w:rsid w:val="00A92382"/>
    <w:rsid w:val="00A92552"/>
    <w:rsid w:val="00A92AEF"/>
    <w:rsid w:val="00A935A9"/>
    <w:rsid w:val="00A93969"/>
    <w:rsid w:val="00A93C98"/>
    <w:rsid w:val="00A9466A"/>
    <w:rsid w:val="00A94E11"/>
    <w:rsid w:val="00A96640"/>
    <w:rsid w:val="00A9681B"/>
    <w:rsid w:val="00A96F3F"/>
    <w:rsid w:val="00A9712F"/>
    <w:rsid w:val="00A978CE"/>
    <w:rsid w:val="00AA15EA"/>
    <w:rsid w:val="00AA1633"/>
    <w:rsid w:val="00AA1E25"/>
    <w:rsid w:val="00AA211A"/>
    <w:rsid w:val="00AA37C8"/>
    <w:rsid w:val="00AA57A2"/>
    <w:rsid w:val="00AA5D73"/>
    <w:rsid w:val="00AA667D"/>
    <w:rsid w:val="00AA67A6"/>
    <w:rsid w:val="00AA6AA0"/>
    <w:rsid w:val="00AA791C"/>
    <w:rsid w:val="00AA79BA"/>
    <w:rsid w:val="00AA7A9F"/>
    <w:rsid w:val="00AA7EFD"/>
    <w:rsid w:val="00AB07D3"/>
    <w:rsid w:val="00AB185C"/>
    <w:rsid w:val="00AB2618"/>
    <w:rsid w:val="00AB26A2"/>
    <w:rsid w:val="00AB4942"/>
    <w:rsid w:val="00AB4F7E"/>
    <w:rsid w:val="00AB509D"/>
    <w:rsid w:val="00AB662E"/>
    <w:rsid w:val="00AB6A52"/>
    <w:rsid w:val="00AC0413"/>
    <w:rsid w:val="00AC0FF3"/>
    <w:rsid w:val="00AC1602"/>
    <w:rsid w:val="00AC163C"/>
    <w:rsid w:val="00AC176A"/>
    <w:rsid w:val="00AC2DC3"/>
    <w:rsid w:val="00AC2F4B"/>
    <w:rsid w:val="00AC3822"/>
    <w:rsid w:val="00AC4257"/>
    <w:rsid w:val="00AC6A6F"/>
    <w:rsid w:val="00AC6BC0"/>
    <w:rsid w:val="00AC706E"/>
    <w:rsid w:val="00AC7D33"/>
    <w:rsid w:val="00AD16C4"/>
    <w:rsid w:val="00AD1C2A"/>
    <w:rsid w:val="00AD1E81"/>
    <w:rsid w:val="00AD25CB"/>
    <w:rsid w:val="00AD31AE"/>
    <w:rsid w:val="00AD3833"/>
    <w:rsid w:val="00AD3839"/>
    <w:rsid w:val="00AD406B"/>
    <w:rsid w:val="00AD48B2"/>
    <w:rsid w:val="00AD5283"/>
    <w:rsid w:val="00AD5539"/>
    <w:rsid w:val="00AD5633"/>
    <w:rsid w:val="00AD6310"/>
    <w:rsid w:val="00AD7FDC"/>
    <w:rsid w:val="00AE10CE"/>
    <w:rsid w:val="00AE1A7B"/>
    <w:rsid w:val="00AE2F22"/>
    <w:rsid w:val="00AE2F33"/>
    <w:rsid w:val="00AE33A4"/>
    <w:rsid w:val="00AE3E68"/>
    <w:rsid w:val="00AE46CA"/>
    <w:rsid w:val="00AE4EF7"/>
    <w:rsid w:val="00AE59EE"/>
    <w:rsid w:val="00AE5F23"/>
    <w:rsid w:val="00AE60B1"/>
    <w:rsid w:val="00AE688D"/>
    <w:rsid w:val="00AE7340"/>
    <w:rsid w:val="00AF0096"/>
    <w:rsid w:val="00AF0988"/>
    <w:rsid w:val="00AF0994"/>
    <w:rsid w:val="00AF1612"/>
    <w:rsid w:val="00AF28E1"/>
    <w:rsid w:val="00AF2C92"/>
    <w:rsid w:val="00AF2D6F"/>
    <w:rsid w:val="00AF31CA"/>
    <w:rsid w:val="00AF4BEF"/>
    <w:rsid w:val="00AF680E"/>
    <w:rsid w:val="00AF6C2B"/>
    <w:rsid w:val="00AF75BD"/>
    <w:rsid w:val="00AF7E4D"/>
    <w:rsid w:val="00AF7F08"/>
    <w:rsid w:val="00B004E8"/>
    <w:rsid w:val="00B01686"/>
    <w:rsid w:val="00B0231A"/>
    <w:rsid w:val="00B0343A"/>
    <w:rsid w:val="00B048EF"/>
    <w:rsid w:val="00B05402"/>
    <w:rsid w:val="00B062E6"/>
    <w:rsid w:val="00B066E5"/>
    <w:rsid w:val="00B07832"/>
    <w:rsid w:val="00B07A0C"/>
    <w:rsid w:val="00B07AA9"/>
    <w:rsid w:val="00B10B99"/>
    <w:rsid w:val="00B10BBB"/>
    <w:rsid w:val="00B118AA"/>
    <w:rsid w:val="00B12071"/>
    <w:rsid w:val="00B12F1F"/>
    <w:rsid w:val="00B134F6"/>
    <w:rsid w:val="00B13B32"/>
    <w:rsid w:val="00B13FD3"/>
    <w:rsid w:val="00B15044"/>
    <w:rsid w:val="00B15908"/>
    <w:rsid w:val="00B16074"/>
    <w:rsid w:val="00B16924"/>
    <w:rsid w:val="00B16CE1"/>
    <w:rsid w:val="00B16FA2"/>
    <w:rsid w:val="00B17D55"/>
    <w:rsid w:val="00B20A2B"/>
    <w:rsid w:val="00B211F5"/>
    <w:rsid w:val="00B232BC"/>
    <w:rsid w:val="00B2346D"/>
    <w:rsid w:val="00B2415F"/>
    <w:rsid w:val="00B24777"/>
    <w:rsid w:val="00B24956"/>
    <w:rsid w:val="00B25DBB"/>
    <w:rsid w:val="00B260B5"/>
    <w:rsid w:val="00B26238"/>
    <w:rsid w:val="00B2639F"/>
    <w:rsid w:val="00B269C7"/>
    <w:rsid w:val="00B27C1E"/>
    <w:rsid w:val="00B30C5C"/>
    <w:rsid w:val="00B311D8"/>
    <w:rsid w:val="00B31ED4"/>
    <w:rsid w:val="00B31F2E"/>
    <w:rsid w:val="00B32207"/>
    <w:rsid w:val="00B32ACB"/>
    <w:rsid w:val="00B32D37"/>
    <w:rsid w:val="00B33240"/>
    <w:rsid w:val="00B34787"/>
    <w:rsid w:val="00B34B37"/>
    <w:rsid w:val="00B34C90"/>
    <w:rsid w:val="00B36278"/>
    <w:rsid w:val="00B373B6"/>
    <w:rsid w:val="00B374A9"/>
    <w:rsid w:val="00B37525"/>
    <w:rsid w:val="00B3759A"/>
    <w:rsid w:val="00B37C0F"/>
    <w:rsid w:val="00B40430"/>
    <w:rsid w:val="00B40BDE"/>
    <w:rsid w:val="00B40C2B"/>
    <w:rsid w:val="00B40D65"/>
    <w:rsid w:val="00B40F80"/>
    <w:rsid w:val="00B41062"/>
    <w:rsid w:val="00B41673"/>
    <w:rsid w:val="00B4263A"/>
    <w:rsid w:val="00B45980"/>
    <w:rsid w:val="00B45988"/>
    <w:rsid w:val="00B4612E"/>
    <w:rsid w:val="00B466FF"/>
    <w:rsid w:val="00B46DD1"/>
    <w:rsid w:val="00B470EE"/>
    <w:rsid w:val="00B47571"/>
    <w:rsid w:val="00B50606"/>
    <w:rsid w:val="00B5075D"/>
    <w:rsid w:val="00B50EA4"/>
    <w:rsid w:val="00B5164F"/>
    <w:rsid w:val="00B51702"/>
    <w:rsid w:val="00B51D6F"/>
    <w:rsid w:val="00B52064"/>
    <w:rsid w:val="00B53522"/>
    <w:rsid w:val="00B53586"/>
    <w:rsid w:val="00B543DB"/>
    <w:rsid w:val="00B54596"/>
    <w:rsid w:val="00B555BC"/>
    <w:rsid w:val="00B56BE0"/>
    <w:rsid w:val="00B57A4D"/>
    <w:rsid w:val="00B606C6"/>
    <w:rsid w:val="00B60B04"/>
    <w:rsid w:val="00B6148D"/>
    <w:rsid w:val="00B6169F"/>
    <w:rsid w:val="00B6193A"/>
    <w:rsid w:val="00B62CDA"/>
    <w:rsid w:val="00B62E5A"/>
    <w:rsid w:val="00B6351F"/>
    <w:rsid w:val="00B63903"/>
    <w:rsid w:val="00B6437C"/>
    <w:rsid w:val="00B65145"/>
    <w:rsid w:val="00B65A32"/>
    <w:rsid w:val="00B677EF"/>
    <w:rsid w:val="00B67D56"/>
    <w:rsid w:val="00B7039D"/>
    <w:rsid w:val="00B70630"/>
    <w:rsid w:val="00B70F19"/>
    <w:rsid w:val="00B72402"/>
    <w:rsid w:val="00B72B29"/>
    <w:rsid w:val="00B737D0"/>
    <w:rsid w:val="00B738C2"/>
    <w:rsid w:val="00B73D5B"/>
    <w:rsid w:val="00B743C7"/>
    <w:rsid w:val="00B7488E"/>
    <w:rsid w:val="00B75126"/>
    <w:rsid w:val="00B75B17"/>
    <w:rsid w:val="00B7632D"/>
    <w:rsid w:val="00B7645A"/>
    <w:rsid w:val="00B76876"/>
    <w:rsid w:val="00B7696A"/>
    <w:rsid w:val="00B77504"/>
    <w:rsid w:val="00B77BCB"/>
    <w:rsid w:val="00B77EAE"/>
    <w:rsid w:val="00B804E9"/>
    <w:rsid w:val="00B822E2"/>
    <w:rsid w:val="00B822F8"/>
    <w:rsid w:val="00B84415"/>
    <w:rsid w:val="00B84B59"/>
    <w:rsid w:val="00B84FD8"/>
    <w:rsid w:val="00B85DC3"/>
    <w:rsid w:val="00B868DF"/>
    <w:rsid w:val="00B86D82"/>
    <w:rsid w:val="00B87353"/>
    <w:rsid w:val="00B875C2"/>
    <w:rsid w:val="00B8770C"/>
    <w:rsid w:val="00B87999"/>
    <w:rsid w:val="00B87B72"/>
    <w:rsid w:val="00B90419"/>
    <w:rsid w:val="00B904E1"/>
    <w:rsid w:val="00B921DB"/>
    <w:rsid w:val="00B925B6"/>
    <w:rsid w:val="00B9336A"/>
    <w:rsid w:val="00B937E3"/>
    <w:rsid w:val="00B94111"/>
    <w:rsid w:val="00B9428A"/>
    <w:rsid w:val="00B94E87"/>
    <w:rsid w:val="00B956ED"/>
    <w:rsid w:val="00B95C12"/>
    <w:rsid w:val="00B96CDA"/>
    <w:rsid w:val="00B97223"/>
    <w:rsid w:val="00B975BD"/>
    <w:rsid w:val="00B97AD2"/>
    <w:rsid w:val="00B97DCC"/>
    <w:rsid w:val="00BA0069"/>
    <w:rsid w:val="00BA166C"/>
    <w:rsid w:val="00BA1F98"/>
    <w:rsid w:val="00BA1FD2"/>
    <w:rsid w:val="00BA2878"/>
    <w:rsid w:val="00BA361D"/>
    <w:rsid w:val="00BA46F4"/>
    <w:rsid w:val="00BA49CD"/>
    <w:rsid w:val="00BA5AF5"/>
    <w:rsid w:val="00BA5DBE"/>
    <w:rsid w:val="00BA5F87"/>
    <w:rsid w:val="00BA70DC"/>
    <w:rsid w:val="00BA7BDD"/>
    <w:rsid w:val="00BB0B5F"/>
    <w:rsid w:val="00BB134E"/>
    <w:rsid w:val="00BB162C"/>
    <w:rsid w:val="00BB16DA"/>
    <w:rsid w:val="00BB2D8E"/>
    <w:rsid w:val="00BB329E"/>
    <w:rsid w:val="00BB34ED"/>
    <w:rsid w:val="00BB3ABA"/>
    <w:rsid w:val="00BB456A"/>
    <w:rsid w:val="00BB5DCA"/>
    <w:rsid w:val="00BB6272"/>
    <w:rsid w:val="00BB7721"/>
    <w:rsid w:val="00BB7B42"/>
    <w:rsid w:val="00BC14FB"/>
    <w:rsid w:val="00BC1CEB"/>
    <w:rsid w:val="00BC2998"/>
    <w:rsid w:val="00BC45E5"/>
    <w:rsid w:val="00BC4AA5"/>
    <w:rsid w:val="00BC4EE7"/>
    <w:rsid w:val="00BC4F09"/>
    <w:rsid w:val="00BC644F"/>
    <w:rsid w:val="00BC7F1A"/>
    <w:rsid w:val="00BD05A9"/>
    <w:rsid w:val="00BD0961"/>
    <w:rsid w:val="00BD155F"/>
    <w:rsid w:val="00BD1C5A"/>
    <w:rsid w:val="00BD1D1D"/>
    <w:rsid w:val="00BD235A"/>
    <w:rsid w:val="00BD4592"/>
    <w:rsid w:val="00BD4B7E"/>
    <w:rsid w:val="00BD520B"/>
    <w:rsid w:val="00BD5D5D"/>
    <w:rsid w:val="00BD6693"/>
    <w:rsid w:val="00BD67FE"/>
    <w:rsid w:val="00BD6EB9"/>
    <w:rsid w:val="00BD6ECF"/>
    <w:rsid w:val="00BD7C72"/>
    <w:rsid w:val="00BE0255"/>
    <w:rsid w:val="00BE110A"/>
    <w:rsid w:val="00BE1D40"/>
    <w:rsid w:val="00BE1D56"/>
    <w:rsid w:val="00BE1E08"/>
    <w:rsid w:val="00BE2256"/>
    <w:rsid w:val="00BE2EBE"/>
    <w:rsid w:val="00BE362D"/>
    <w:rsid w:val="00BE3DB5"/>
    <w:rsid w:val="00BE4A1F"/>
    <w:rsid w:val="00BE55FF"/>
    <w:rsid w:val="00BE568D"/>
    <w:rsid w:val="00BE5BFD"/>
    <w:rsid w:val="00BE6292"/>
    <w:rsid w:val="00BE79BC"/>
    <w:rsid w:val="00BF02EC"/>
    <w:rsid w:val="00BF05A9"/>
    <w:rsid w:val="00BF0C68"/>
    <w:rsid w:val="00BF1D82"/>
    <w:rsid w:val="00BF240D"/>
    <w:rsid w:val="00BF3278"/>
    <w:rsid w:val="00BF5109"/>
    <w:rsid w:val="00BF5265"/>
    <w:rsid w:val="00C00411"/>
    <w:rsid w:val="00C00A38"/>
    <w:rsid w:val="00C01303"/>
    <w:rsid w:val="00C0256A"/>
    <w:rsid w:val="00C04129"/>
    <w:rsid w:val="00C04338"/>
    <w:rsid w:val="00C04636"/>
    <w:rsid w:val="00C04802"/>
    <w:rsid w:val="00C04D17"/>
    <w:rsid w:val="00C051D2"/>
    <w:rsid w:val="00C05588"/>
    <w:rsid w:val="00C05B84"/>
    <w:rsid w:val="00C05EFE"/>
    <w:rsid w:val="00C06102"/>
    <w:rsid w:val="00C06539"/>
    <w:rsid w:val="00C067F0"/>
    <w:rsid w:val="00C06F01"/>
    <w:rsid w:val="00C074CB"/>
    <w:rsid w:val="00C076F7"/>
    <w:rsid w:val="00C101D1"/>
    <w:rsid w:val="00C102FA"/>
    <w:rsid w:val="00C10D1B"/>
    <w:rsid w:val="00C1111B"/>
    <w:rsid w:val="00C1152B"/>
    <w:rsid w:val="00C11D8B"/>
    <w:rsid w:val="00C12965"/>
    <w:rsid w:val="00C12E91"/>
    <w:rsid w:val="00C1599B"/>
    <w:rsid w:val="00C16A59"/>
    <w:rsid w:val="00C203D8"/>
    <w:rsid w:val="00C21170"/>
    <w:rsid w:val="00C21FE3"/>
    <w:rsid w:val="00C2247D"/>
    <w:rsid w:val="00C22C50"/>
    <w:rsid w:val="00C22F32"/>
    <w:rsid w:val="00C23873"/>
    <w:rsid w:val="00C23B05"/>
    <w:rsid w:val="00C23C77"/>
    <w:rsid w:val="00C242F6"/>
    <w:rsid w:val="00C24694"/>
    <w:rsid w:val="00C24B38"/>
    <w:rsid w:val="00C25459"/>
    <w:rsid w:val="00C258BC"/>
    <w:rsid w:val="00C258E3"/>
    <w:rsid w:val="00C25902"/>
    <w:rsid w:val="00C25A17"/>
    <w:rsid w:val="00C25B09"/>
    <w:rsid w:val="00C2681C"/>
    <w:rsid w:val="00C268AF"/>
    <w:rsid w:val="00C27A21"/>
    <w:rsid w:val="00C27AF7"/>
    <w:rsid w:val="00C27FA3"/>
    <w:rsid w:val="00C3017F"/>
    <w:rsid w:val="00C303A7"/>
    <w:rsid w:val="00C30C5A"/>
    <w:rsid w:val="00C31172"/>
    <w:rsid w:val="00C3174B"/>
    <w:rsid w:val="00C323FD"/>
    <w:rsid w:val="00C3270D"/>
    <w:rsid w:val="00C3277A"/>
    <w:rsid w:val="00C33926"/>
    <w:rsid w:val="00C33B35"/>
    <w:rsid w:val="00C34060"/>
    <w:rsid w:val="00C3424F"/>
    <w:rsid w:val="00C3497F"/>
    <w:rsid w:val="00C35557"/>
    <w:rsid w:val="00C358EC"/>
    <w:rsid w:val="00C36425"/>
    <w:rsid w:val="00C37965"/>
    <w:rsid w:val="00C40AD0"/>
    <w:rsid w:val="00C41E0C"/>
    <w:rsid w:val="00C42193"/>
    <w:rsid w:val="00C4271B"/>
    <w:rsid w:val="00C42F3D"/>
    <w:rsid w:val="00C436E6"/>
    <w:rsid w:val="00C44A95"/>
    <w:rsid w:val="00C45EA7"/>
    <w:rsid w:val="00C46431"/>
    <w:rsid w:val="00C4667D"/>
    <w:rsid w:val="00C46AB2"/>
    <w:rsid w:val="00C473A1"/>
    <w:rsid w:val="00C47DA6"/>
    <w:rsid w:val="00C507A8"/>
    <w:rsid w:val="00C51009"/>
    <w:rsid w:val="00C516A1"/>
    <w:rsid w:val="00C51F2F"/>
    <w:rsid w:val="00C5249A"/>
    <w:rsid w:val="00C53252"/>
    <w:rsid w:val="00C53965"/>
    <w:rsid w:val="00C53C01"/>
    <w:rsid w:val="00C556D3"/>
    <w:rsid w:val="00C558B2"/>
    <w:rsid w:val="00C566BD"/>
    <w:rsid w:val="00C572CF"/>
    <w:rsid w:val="00C57B21"/>
    <w:rsid w:val="00C57F19"/>
    <w:rsid w:val="00C61EC1"/>
    <w:rsid w:val="00C622C8"/>
    <w:rsid w:val="00C6247C"/>
    <w:rsid w:val="00C627AB"/>
    <w:rsid w:val="00C6302D"/>
    <w:rsid w:val="00C633D1"/>
    <w:rsid w:val="00C640A3"/>
    <w:rsid w:val="00C645D6"/>
    <w:rsid w:val="00C65303"/>
    <w:rsid w:val="00C653F9"/>
    <w:rsid w:val="00C669AF"/>
    <w:rsid w:val="00C670F1"/>
    <w:rsid w:val="00C67F49"/>
    <w:rsid w:val="00C70378"/>
    <w:rsid w:val="00C70B8D"/>
    <w:rsid w:val="00C714B9"/>
    <w:rsid w:val="00C72CD6"/>
    <w:rsid w:val="00C73727"/>
    <w:rsid w:val="00C74FA0"/>
    <w:rsid w:val="00C75163"/>
    <w:rsid w:val="00C76A5C"/>
    <w:rsid w:val="00C76CDD"/>
    <w:rsid w:val="00C76E80"/>
    <w:rsid w:val="00C8004D"/>
    <w:rsid w:val="00C80303"/>
    <w:rsid w:val="00C80944"/>
    <w:rsid w:val="00C80AF6"/>
    <w:rsid w:val="00C83523"/>
    <w:rsid w:val="00C83EAC"/>
    <w:rsid w:val="00C83F22"/>
    <w:rsid w:val="00C8461E"/>
    <w:rsid w:val="00C84F2B"/>
    <w:rsid w:val="00C85141"/>
    <w:rsid w:val="00C85207"/>
    <w:rsid w:val="00C85DF7"/>
    <w:rsid w:val="00C85FF9"/>
    <w:rsid w:val="00C860E3"/>
    <w:rsid w:val="00C8634C"/>
    <w:rsid w:val="00C86389"/>
    <w:rsid w:val="00C8687D"/>
    <w:rsid w:val="00C8768B"/>
    <w:rsid w:val="00C87DF0"/>
    <w:rsid w:val="00C90D45"/>
    <w:rsid w:val="00C918E5"/>
    <w:rsid w:val="00C927D1"/>
    <w:rsid w:val="00C9336B"/>
    <w:rsid w:val="00C935C9"/>
    <w:rsid w:val="00C93898"/>
    <w:rsid w:val="00C93C39"/>
    <w:rsid w:val="00C93E74"/>
    <w:rsid w:val="00C940D7"/>
    <w:rsid w:val="00C94EA4"/>
    <w:rsid w:val="00C9529F"/>
    <w:rsid w:val="00C95C34"/>
    <w:rsid w:val="00C96618"/>
    <w:rsid w:val="00C96BDD"/>
    <w:rsid w:val="00C96E65"/>
    <w:rsid w:val="00C96FE0"/>
    <w:rsid w:val="00C97133"/>
    <w:rsid w:val="00C974DD"/>
    <w:rsid w:val="00C97579"/>
    <w:rsid w:val="00C97C89"/>
    <w:rsid w:val="00CA0251"/>
    <w:rsid w:val="00CA16EF"/>
    <w:rsid w:val="00CA1834"/>
    <w:rsid w:val="00CA267E"/>
    <w:rsid w:val="00CA2D6E"/>
    <w:rsid w:val="00CA3E6B"/>
    <w:rsid w:val="00CA4AEB"/>
    <w:rsid w:val="00CA4BB1"/>
    <w:rsid w:val="00CA5450"/>
    <w:rsid w:val="00CA588C"/>
    <w:rsid w:val="00CA703E"/>
    <w:rsid w:val="00CA7777"/>
    <w:rsid w:val="00CA79E1"/>
    <w:rsid w:val="00CB0AEF"/>
    <w:rsid w:val="00CB1855"/>
    <w:rsid w:val="00CB1BB0"/>
    <w:rsid w:val="00CB1D82"/>
    <w:rsid w:val="00CB1EEF"/>
    <w:rsid w:val="00CB2344"/>
    <w:rsid w:val="00CB3219"/>
    <w:rsid w:val="00CB4E72"/>
    <w:rsid w:val="00CB6308"/>
    <w:rsid w:val="00CB6B8D"/>
    <w:rsid w:val="00CC003D"/>
    <w:rsid w:val="00CC054D"/>
    <w:rsid w:val="00CC0B93"/>
    <w:rsid w:val="00CC10A3"/>
    <w:rsid w:val="00CC2786"/>
    <w:rsid w:val="00CC3AA5"/>
    <w:rsid w:val="00CC49B0"/>
    <w:rsid w:val="00CC53D4"/>
    <w:rsid w:val="00CC5655"/>
    <w:rsid w:val="00CC5AF3"/>
    <w:rsid w:val="00CC6EDE"/>
    <w:rsid w:val="00CC7F6A"/>
    <w:rsid w:val="00CD0E2B"/>
    <w:rsid w:val="00CD1537"/>
    <w:rsid w:val="00CD1907"/>
    <w:rsid w:val="00CD1FC8"/>
    <w:rsid w:val="00CD21F8"/>
    <w:rsid w:val="00CD2F02"/>
    <w:rsid w:val="00CD31E6"/>
    <w:rsid w:val="00CD38C7"/>
    <w:rsid w:val="00CD46E4"/>
    <w:rsid w:val="00CD4BDF"/>
    <w:rsid w:val="00CD4E1F"/>
    <w:rsid w:val="00CD58B0"/>
    <w:rsid w:val="00CD59F9"/>
    <w:rsid w:val="00CD5FDE"/>
    <w:rsid w:val="00CD6733"/>
    <w:rsid w:val="00CD6955"/>
    <w:rsid w:val="00CD6BDB"/>
    <w:rsid w:val="00CD712D"/>
    <w:rsid w:val="00CE3E64"/>
    <w:rsid w:val="00CE3E99"/>
    <w:rsid w:val="00CE4C20"/>
    <w:rsid w:val="00CE4C2C"/>
    <w:rsid w:val="00CE5206"/>
    <w:rsid w:val="00CE546F"/>
    <w:rsid w:val="00CE5BDB"/>
    <w:rsid w:val="00CE5D31"/>
    <w:rsid w:val="00CE684E"/>
    <w:rsid w:val="00CE77A2"/>
    <w:rsid w:val="00CE7E73"/>
    <w:rsid w:val="00CF0193"/>
    <w:rsid w:val="00CF0A48"/>
    <w:rsid w:val="00CF0AF5"/>
    <w:rsid w:val="00CF269D"/>
    <w:rsid w:val="00CF2829"/>
    <w:rsid w:val="00CF3DEF"/>
    <w:rsid w:val="00CF4386"/>
    <w:rsid w:val="00CF43FD"/>
    <w:rsid w:val="00CF5C34"/>
    <w:rsid w:val="00CF79E5"/>
    <w:rsid w:val="00D02B75"/>
    <w:rsid w:val="00D03326"/>
    <w:rsid w:val="00D0399A"/>
    <w:rsid w:val="00D042FF"/>
    <w:rsid w:val="00D0469C"/>
    <w:rsid w:val="00D049D5"/>
    <w:rsid w:val="00D04D14"/>
    <w:rsid w:val="00D052A2"/>
    <w:rsid w:val="00D06AEA"/>
    <w:rsid w:val="00D06D36"/>
    <w:rsid w:val="00D0774C"/>
    <w:rsid w:val="00D07C24"/>
    <w:rsid w:val="00D07CE9"/>
    <w:rsid w:val="00D1050D"/>
    <w:rsid w:val="00D10602"/>
    <w:rsid w:val="00D10825"/>
    <w:rsid w:val="00D1095E"/>
    <w:rsid w:val="00D1230D"/>
    <w:rsid w:val="00D12868"/>
    <w:rsid w:val="00D12A7E"/>
    <w:rsid w:val="00D13564"/>
    <w:rsid w:val="00D150DE"/>
    <w:rsid w:val="00D154E1"/>
    <w:rsid w:val="00D15DBF"/>
    <w:rsid w:val="00D15FF7"/>
    <w:rsid w:val="00D16016"/>
    <w:rsid w:val="00D1635C"/>
    <w:rsid w:val="00D16CDE"/>
    <w:rsid w:val="00D171DA"/>
    <w:rsid w:val="00D177CA"/>
    <w:rsid w:val="00D200F4"/>
    <w:rsid w:val="00D2037B"/>
    <w:rsid w:val="00D20A78"/>
    <w:rsid w:val="00D21809"/>
    <w:rsid w:val="00D21D86"/>
    <w:rsid w:val="00D22E7A"/>
    <w:rsid w:val="00D23C2D"/>
    <w:rsid w:val="00D2450C"/>
    <w:rsid w:val="00D25897"/>
    <w:rsid w:val="00D26345"/>
    <w:rsid w:val="00D26D6E"/>
    <w:rsid w:val="00D26E6D"/>
    <w:rsid w:val="00D301FA"/>
    <w:rsid w:val="00D30D75"/>
    <w:rsid w:val="00D31B1E"/>
    <w:rsid w:val="00D332C3"/>
    <w:rsid w:val="00D3381B"/>
    <w:rsid w:val="00D35696"/>
    <w:rsid w:val="00D35DEF"/>
    <w:rsid w:val="00D36327"/>
    <w:rsid w:val="00D36D2D"/>
    <w:rsid w:val="00D36F28"/>
    <w:rsid w:val="00D401FD"/>
    <w:rsid w:val="00D402E8"/>
    <w:rsid w:val="00D40A10"/>
    <w:rsid w:val="00D40F9B"/>
    <w:rsid w:val="00D41251"/>
    <w:rsid w:val="00D41750"/>
    <w:rsid w:val="00D42526"/>
    <w:rsid w:val="00D42BF6"/>
    <w:rsid w:val="00D437B7"/>
    <w:rsid w:val="00D44412"/>
    <w:rsid w:val="00D4456F"/>
    <w:rsid w:val="00D4508A"/>
    <w:rsid w:val="00D45840"/>
    <w:rsid w:val="00D469C2"/>
    <w:rsid w:val="00D470BB"/>
    <w:rsid w:val="00D4796F"/>
    <w:rsid w:val="00D508F6"/>
    <w:rsid w:val="00D50C99"/>
    <w:rsid w:val="00D50DE3"/>
    <w:rsid w:val="00D50EDF"/>
    <w:rsid w:val="00D50F3B"/>
    <w:rsid w:val="00D5148E"/>
    <w:rsid w:val="00D517AD"/>
    <w:rsid w:val="00D52018"/>
    <w:rsid w:val="00D52BE9"/>
    <w:rsid w:val="00D52F2F"/>
    <w:rsid w:val="00D53666"/>
    <w:rsid w:val="00D5374A"/>
    <w:rsid w:val="00D556A1"/>
    <w:rsid w:val="00D568A3"/>
    <w:rsid w:val="00D56DEC"/>
    <w:rsid w:val="00D572DD"/>
    <w:rsid w:val="00D574D6"/>
    <w:rsid w:val="00D57A9C"/>
    <w:rsid w:val="00D57E70"/>
    <w:rsid w:val="00D604B2"/>
    <w:rsid w:val="00D60E76"/>
    <w:rsid w:val="00D6148B"/>
    <w:rsid w:val="00D61ED8"/>
    <w:rsid w:val="00D62391"/>
    <w:rsid w:val="00D623B3"/>
    <w:rsid w:val="00D628EE"/>
    <w:rsid w:val="00D631FE"/>
    <w:rsid w:val="00D63518"/>
    <w:rsid w:val="00D64246"/>
    <w:rsid w:val="00D659D0"/>
    <w:rsid w:val="00D65B71"/>
    <w:rsid w:val="00D65FE0"/>
    <w:rsid w:val="00D6662A"/>
    <w:rsid w:val="00D6701F"/>
    <w:rsid w:val="00D6744A"/>
    <w:rsid w:val="00D678BC"/>
    <w:rsid w:val="00D7025C"/>
    <w:rsid w:val="00D7099B"/>
    <w:rsid w:val="00D71E92"/>
    <w:rsid w:val="00D730E6"/>
    <w:rsid w:val="00D73142"/>
    <w:rsid w:val="00D73806"/>
    <w:rsid w:val="00D739CA"/>
    <w:rsid w:val="00D739EF"/>
    <w:rsid w:val="00D73C52"/>
    <w:rsid w:val="00D74D3A"/>
    <w:rsid w:val="00D7517B"/>
    <w:rsid w:val="00D76386"/>
    <w:rsid w:val="00D76473"/>
    <w:rsid w:val="00D76C8E"/>
    <w:rsid w:val="00D8092F"/>
    <w:rsid w:val="00D81DC1"/>
    <w:rsid w:val="00D81FE6"/>
    <w:rsid w:val="00D82D0E"/>
    <w:rsid w:val="00D844F6"/>
    <w:rsid w:val="00D851A0"/>
    <w:rsid w:val="00D85DDE"/>
    <w:rsid w:val="00D86FED"/>
    <w:rsid w:val="00D876A0"/>
    <w:rsid w:val="00D87A73"/>
    <w:rsid w:val="00D87AB1"/>
    <w:rsid w:val="00D91188"/>
    <w:rsid w:val="00D91C88"/>
    <w:rsid w:val="00D92048"/>
    <w:rsid w:val="00D92605"/>
    <w:rsid w:val="00D92AD7"/>
    <w:rsid w:val="00D92E7B"/>
    <w:rsid w:val="00D93919"/>
    <w:rsid w:val="00D93B8D"/>
    <w:rsid w:val="00D9534B"/>
    <w:rsid w:val="00D95686"/>
    <w:rsid w:val="00D968BF"/>
    <w:rsid w:val="00D97116"/>
    <w:rsid w:val="00D97354"/>
    <w:rsid w:val="00D9736E"/>
    <w:rsid w:val="00D97451"/>
    <w:rsid w:val="00DA0FAF"/>
    <w:rsid w:val="00DA124B"/>
    <w:rsid w:val="00DA16B4"/>
    <w:rsid w:val="00DA1C6D"/>
    <w:rsid w:val="00DA275A"/>
    <w:rsid w:val="00DA28BA"/>
    <w:rsid w:val="00DA2E4F"/>
    <w:rsid w:val="00DA2FE9"/>
    <w:rsid w:val="00DA333C"/>
    <w:rsid w:val="00DA3ADE"/>
    <w:rsid w:val="00DA5021"/>
    <w:rsid w:val="00DA55FB"/>
    <w:rsid w:val="00DA5F70"/>
    <w:rsid w:val="00DA6222"/>
    <w:rsid w:val="00DA6253"/>
    <w:rsid w:val="00DA6570"/>
    <w:rsid w:val="00DA69FE"/>
    <w:rsid w:val="00DA78BA"/>
    <w:rsid w:val="00DB0138"/>
    <w:rsid w:val="00DB1471"/>
    <w:rsid w:val="00DB2B6E"/>
    <w:rsid w:val="00DB2D4A"/>
    <w:rsid w:val="00DB34F3"/>
    <w:rsid w:val="00DB692C"/>
    <w:rsid w:val="00DB7F7E"/>
    <w:rsid w:val="00DC0695"/>
    <w:rsid w:val="00DC080B"/>
    <w:rsid w:val="00DC1592"/>
    <w:rsid w:val="00DC1CF0"/>
    <w:rsid w:val="00DC2016"/>
    <w:rsid w:val="00DC21E5"/>
    <w:rsid w:val="00DC27F6"/>
    <w:rsid w:val="00DC2FC1"/>
    <w:rsid w:val="00DC3679"/>
    <w:rsid w:val="00DC545D"/>
    <w:rsid w:val="00DC6317"/>
    <w:rsid w:val="00DC6A0B"/>
    <w:rsid w:val="00DC6F6F"/>
    <w:rsid w:val="00DC7599"/>
    <w:rsid w:val="00DC78A6"/>
    <w:rsid w:val="00DC7BCC"/>
    <w:rsid w:val="00DD0C29"/>
    <w:rsid w:val="00DD211F"/>
    <w:rsid w:val="00DD2698"/>
    <w:rsid w:val="00DD27A8"/>
    <w:rsid w:val="00DD2ED1"/>
    <w:rsid w:val="00DD3076"/>
    <w:rsid w:val="00DD3BCA"/>
    <w:rsid w:val="00DD3C22"/>
    <w:rsid w:val="00DD4189"/>
    <w:rsid w:val="00DD4373"/>
    <w:rsid w:val="00DD4385"/>
    <w:rsid w:val="00DD43D4"/>
    <w:rsid w:val="00DD49ED"/>
    <w:rsid w:val="00DD4BDC"/>
    <w:rsid w:val="00DD5230"/>
    <w:rsid w:val="00DD5D7C"/>
    <w:rsid w:val="00DD6E19"/>
    <w:rsid w:val="00DD7BC4"/>
    <w:rsid w:val="00DD7EF3"/>
    <w:rsid w:val="00DE0032"/>
    <w:rsid w:val="00DE0FA9"/>
    <w:rsid w:val="00DE129F"/>
    <w:rsid w:val="00DE1ACA"/>
    <w:rsid w:val="00DE1C11"/>
    <w:rsid w:val="00DE1D22"/>
    <w:rsid w:val="00DE35E8"/>
    <w:rsid w:val="00DE3AB8"/>
    <w:rsid w:val="00DE3D5D"/>
    <w:rsid w:val="00DE43C7"/>
    <w:rsid w:val="00DE458E"/>
    <w:rsid w:val="00DE4791"/>
    <w:rsid w:val="00DE5C09"/>
    <w:rsid w:val="00DE61F7"/>
    <w:rsid w:val="00DE6788"/>
    <w:rsid w:val="00DE698D"/>
    <w:rsid w:val="00DE6BED"/>
    <w:rsid w:val="00DE7023"/>
    <w:rsid w:val="00DE782A"/>
    <w:rsid w:val="00DE790D"/>
    <w:rsid w:val="00DF09FF"/>
    <w:rsid w:val="00DF0AD5"/>
    <w:rsid w:val="00DF0C39"/>
    <w:rsid w:val="00DF1849"/>
    <w:rsid w:val="00DF22AF"/>
    <w:rsid w:val="00DF31E4"/>
    <w:rsid w:val="00DF3DD1"/>
    <w:rsid w:val="00DF423F"/>
    <w:rsid w:val="00DF450C"/>
    <w:rsid w:val="00DF48DB"/>
    <w:rsid w:val="00DF5490"/>
    <w:rsid w:val="00DF5C53"/>
    <w:rsid w:val="00DF66B2"/>
    <w:rsid w:val="00DF6CC3"/>
    <w:rsid w:val="00DF6F9A"/>
    <w:rsid w:val="00DF7424"/>
    <w:rsid w:val="00E001A7"/>
    <w:rsid w:val="00E00DEF"/>
    <w:rsid w:val="00E01C21"/>
    <w:rsid w:val="00E021B3"/>
    <w:rsid w:val="00E043F1"/>
    <w:rsid w:val="00E054C7"/>
    <w:rsid w:val="00E0657B"/>
    <w:rsid w:val="00E06AF7"/>
    <w:rsid w:val="00E06C3D"/>
    <w:rsid w:val="00E0750B"/>
    <w:rsid w:val="00E10790"/>
    <w:rsid w:val="00E12585"/>
    <w:rsid w:val="00E12866"/>
    <w:rsid w:val="00E12AEB"/>
    <w:rsid w:val="00E12B4D"/>
    <w:rsid w:val="00E12E27"/>
    <w:rsid w:val="00E13A2C"/>
    <w:rsid w:val="00E13C61"/>
    <w:rsid w:val="00E13EEF"/>
    <w:rsid w:val="00E1434D"/>
    <w:rsid w:val="00E14EE7"/>
    <w:rsid w:val="00E151BB"/>
    <w:rsid w:val="00E15A1A"/>
    <w:rsid w:val="00E16E85"/>
    <w:rsid w:val="00E17503"/>
    <w:rsid w:val="00E17A3B"/>
    <w:rsid w:val="00E17D0C"/>
    <w:rsid w:val="00E20152"/>
    <w:rsid w:val="00E20501"/>
    <w:rsid w:val="00E20560"/>
    <w:rsid w:val="00E205F1"/>
    <w:rsid w:val="00E20CFF"/>
    <w:rsid w:val="00E20D5A"/>
    <w:rsid w:val="00E2112A"/>
    <w:rsid w:val="00E21789"/>
    <w:rsid w:val="00E21A7B"/>
    <w:rsid w:val="00E22C50"/>
    <w:rsid w:val="00E2398F"/>
    <w:rsid w:val="00E2417C"/>
    <w:rsid w:val="00E24447"/>
    <w:rsid w:val="00E24519"/>
    <w:rsid w:val="00E2493C"/>
    <w:rsid w:val="00E24DC8"/>
    <w:rsid w:val="00E266DA"/>
    <w:rsid w:val="00E271D5"/>
    <w:rsid w:val="00E27A67"/>
    <w:rsid w:val="00E27AED"/>
    <w:rsid w:val="00E27F91"/>
    <w:rsid w:val="00E3002B"/>
    <w:rsid w:val="00E300C7"/>
    <w:rsid w:val="00E31A1D"/>
    <w:rsid w:val="00E31CF4"/>
    <w:rsid w:val="00E3249E"/>
    <w:rsid w:val="00E3297A"/>
    <w:rsid w:val="00E346BB"/>
    <w:rsid w:val="00E35893"/>
    <w:rsid w:val="00E35DC0"/>
    <w:rsid w:val="00E35F3D"/>
    <w:rsid w:val="00E3609C"/>
    <w:rsid w:val="00E366C1"/>
    <w:rsid w:val="00E37544"/>
    <w:rsid w:val="00E405C0"/>
    <w:rsid w:val="00E40D73"/>
    <w:rsid w:val="00E410B2"/>
    <w:rsid w:val="00E427E5"/>
    <w:rsid w:val="00E42D43"/>
    <w:rsid w:val="00E43173"/>
    <w:rsid w:val="00E43B7C"/>
    <w:rsid w:val="00E43B85"/>
    <w:rsid w:val="00E4502D"/>
    <w:rsid w:val="00E467AF"/>
    <w:rsid w:val="00E46FC8"/>
    <w:rsid w:val="00E47540"/>
    <w:rsid w:val="00E475BE"/>
    <w:rsid w:val="00E47716"/>
    <w:rsid w:val="00E47CA9"/>
    <w:rsid w:val="00E524C0"/>
    <w:rsid w:val="00E52D5A"/>
    <w:rsid w:val="00E54031"/>
    <w:rsid w:val="00E54B76"/>
    <w:rsid w:val="00E54D2C"/>
    <w:rsid w:val="00E557BD"/>
    <w:rsid w:val="00E55B29"/>
    <w:rsid w:val="00E56E32"/>
    <w:rsid w:val="00E62A08"/>
    <w:rsid w:val="00E630A4"/>
    <w:rsid w:val="00E63723"/>
    <w:rsid w:val="00E651F2"/>
    <w:rsid w:val="00E66072"/>
    <w:rsid w:val="00E6678C"/>
    <w:rsid w:val="00E6706A"/>
    <w:rsid w:val="00E67D35"/>
    <w:rsid w:val="00E72473"/>
    <w:rsid w:val="00E72DFF"/>
    <w:rsid w:val="00E73116"/>
    <w:rsid w:val="00E74B8A"/>
    <w:rsid w:val="00E74C36"/>
    <w:rsid w:val="00E7529C"/>
    <w:rsid w:val="00E752B4"/>
    <w:rsid w:val="00E753FD"/>
    <w:rsid w:val="00E7636D"/>
    <w:rsid w:val="00E76376"/>
    <w:rsid w:val="00E77292"/>
    <w:rsid w:val="00E7775F"/>
    <w:rsid w:val="00E8281D"/>
    <w:rsid w:val="00E82CDA"/>
    <w:rsid w:val="00E82E40"/>
    <w:rsid w:val="00E83498"/>
    <w:rsid w:val="00E83CE6"/>
    <w:rsid w:val="00E85CD0"/>
    <w:rsid w:val="00E86D3B"/>
    <w:rsid w:val="00E874A3"/>
    <w:rsid w:val="00E87686"/>
    <w:rsid w:val="00E90506"/>
    <w:rsid w:val="00E90A48"/>
    <w:rsid w:val="00E90C68"/>
    <w:rsid w:val="00E90CAF"/>
    <w:rsid w:val="00E90E48"/>
    <w:rsid w:val="00E91369"/>
    <w:rsid w:val="00E91924"/>
    <w:rsid w:val="00E9236A"/>
    <w:rsid w:val="00E9254B"/>
    <w:rsid w:val="00E9333E"/>
    <w:rsid w:val="00E9395B"/>
    <w:rsid w:val="00E95773"/>
    <w:rsid w:val="00E95CD9"/>
    <w:rsid w:val="00E9620D"/>
    <w:rsid w:val="00E96604"/>
    <w:rsid w:val="00E96B58"/>
    <w:rsid w:val="00EA0867"/>
    <w:rsid w:val="00EA0892"/>
    <w:rsid w:val="00EA1015"/>
    <w:rsid w:val="00EA1212"/>
    <w:rsid w:val="00EA1724"/>
    <w:rsid w:val="00EA1B35"/>
    <w:rsid w:val="00EA2625"/>
    <w:rsid w:val="00EA2D3A"/>
    <w:rsid w:val="00EA2F86"/>
    <w:rsid w:val="00EA3D12"/>
    <w:rsid w:val="00EA3F3B"/>
    <w:rsid w:val="00EA4469"/>
    <w:rsid w:val="00EA482F"/>
    <w:rsid w:val="00EA5175"/>
    <w:rsid w:val="00EA51D6"/>
    <w:rsid w:val="00EA65AA"/>
    <w:rsid w:val="00EA6ABA"/>
    <w:rsid w:val="00EB0BDF"/>
    <w:rsid w:val="00EB0D01"/>
    <w:rsid w:val="00EB0E1E"/>
    <w:rsid w:val="00EB17AB"/>
    <w:rsid w:val="00EB184C"/>
    <w:rsid w:val="00EB1ADE"/>
    <w:rsid w:val="00EB2A54"/>
    <w:rsid w:val="00EB4CC2"/>
    <w:rsid w:val="00EB52AA"/>
    <w:rsid w:val="00EB580F"/>
    <w:rsid w:val="00EB61DA"/>
    <w:rsid w:val="00EB63CF"/>
    <w:rsid w:val="00EB7558"/>
    <w:rsid w:val="00EB75EE"/>
    <w:rsid w:val="00EB7D2E"/>
    <w:rsid w:val="00EC01BE"/>
    <w:rsid w:val="00EC034D"/>
    <w:rsid w:val="00EC1D25"/>
    <w:rsid w:val="00EC2B1E"/>
    <w:rsid w:val="00EC2BFE"/>
    <w:rsid w:val="00EC2C6B"/>
    <w:rsid w:val="00EC2F99"/>
    <w:rsid w:val="00EC5E08"/>
    <w:rsid w:val="00EC6426"/>
    <w:rsid w:val="00EC653D"/>
    <w:rsid w:val="00EC6B33"/>
    <w:rsid w:val="00ED002C"/>
    <w:rsid w:val="00ED0441"/>
    <w:rsid w:val="00ED06BD"/>
    <w:rsid w:val="00ED20B9"/>
    <w:rsid w:val="00ED33B8"/>
    <w:rsid w:val="00ED4194"/>
    <w:rsid w:val="00ED43C5"/>
    <w:rsid w:val="00ED5265"/>
    <w:rsid w:val="00ED6E5B"/>
    <w:rsid w:val="00ED6FA1"/>
    <w:rsid w:val="00ED712C"/>
    <w:rsid w:val="00ED72C4"/>
    <w:rsid w:val="00ED7540"/>
    <w:rsid w:val="00EE060D"/>
    <w:rsid w:val="00EE08A3"/>
    <w:rsid w:val="00EE08CB"/>
    <w:rsid w:val="00EE0AD4"/>
    <w:rsid w:val="00EE12FD"/>
    <w:rsid w:val="00EE1918"/>
    <w:rsid w:val="00EE1919"/>
    <w:rsid w:val="00EE27A4"/>
    <w:rsid w:val="00EE35EC"/>
    <w:rsid w:val="00EE3610"/>
    <w:rsid w:val="00EE3E96"/>
    <w:rsid w:val="00EE4793"/>
    <w:rsid w:val="00EE4831"/>
    <w:rsid w:val="00EE4862"/>
    <w:rsid w:val="00EE4CB2"/>
    <w:rsid w:val="00EE4CDD"/>
    <w:rsid w:val="00EE4E61"/>
    <w:rsid w:val="00EE57CA"/>
    <w:rsid w:val="00EE61A9"/>
    <w:rsid w:val="00EE733C"/>
    <w:rsid w:val="00EE76CD"/>
    <w:rsid w:val="00EE7955"/>
    <w:rsid w:val="00EE7EE8"/>
    <w:rsid w:val="00EF0269"/>
    <w:rsid w:val="00EF0B1F"/>
    <w:rsid w:val="00EF0E19"/>
    <w:rsid w:val="00EF0F0A"/>
    <w:rsid w:val="00EF13C2"/>
    <w:rsid w:val="00EF1A5E"/>
    <w:rsid w:val="00EF1E54"/>
    <w:rsid w:val="00EF217E"/>
    <w:rsid w:val="00EF2363"/>
    <w:rsid w:val="00EF2C1E"/>
    <w:rsid w:val="00EF3FD5"/>
    <w:rsid w:val="00EF5420"/>
    <w:rsid w:val="00EF5E92"/>
    <w:rsid w:val="00EF69D4"/>
    <w:rsid w:val="00EF6D5E"/>
    <w:rsid w:val="00EF76E0"/>
    <w:rsid w:val="00F01013"/>
    <w:rsid w:val="00F0118E"/>
    <w:rsid w:val="00F016C4"/>
    <w:rsid w:val="00F01805"/>
    <w:rsid w:val="00F01832"/>
    <w:rsid w:val="00F0204B"/>
    <w:rsid w:val="00F0342D"/>
    <w:rsid w:val="00F0473A"/>
    <w:rsid w:val="00F0496F"/>
    <w:rsid w:val="00F04E0B"/>
    <w:rsid w:val="00F059CA"/>
    <w:rsid w:val="00F06112"/>
    <w:rsid w:val="00F0736B"/>
    <w:rsid w:val="00F07630"/>
    <w:rsid w:val="00F1053E"/>
    <w:rsid w:val="00F10EAD"/>
    <w:rsid w:val="00F11AAC"/>
    <w:rsid w:val="00F121E4"/>
    <w:rsid w:val="00F12449"/>
    <w:rsid w:val="00F13861"/>
    <w:rsid w:val="00F13B6B"/>
    <w:rsid w:val="00F14985"/>
    <w:rsid w:val="00F1510A"/>
    <w:rsid w:val="00F155B4"/>
    <w:rsid w:val="00F15D2F"/>
    <w:rsid w:val="00F15F43"/>
    <w:rsid w:val="00F160DF"/>
    <w:rsid w:val="00F16121"/>
    <w:rsid w:val="00F1636B"/>
    <w:rsid w:val="00F16EDA"/>
    <w:rsid w:val="00F1741E"/>
    <w:rsid w:val="00F1746E"/>
    <w:rsid w:val="00F176F5"/>
    <w:rsid w:val="00F23472"/>
    <w:rsid w:val="00F23CB4"/>
    <w:rsid w:val="00F23DF7"/>
    <w:rsid w:val="00F241F5"/>
    <w:rsid w:val="00F25C9A"/>
    <w:rsid w:val="00F264CC"/>
    <w:rsid w:val="00F26DDB"/>
    <w:rsid w:val="00F27170"/>
    <w:rsid w:val="00F27905"/>
    <w:rsid w:val="00F3022F"/>
    <w:rsid w:val="00F31045"/>
    <w:rsid w:val="00F32753"/>
    <w:rsid w:val="00F3290D"/>
    <w:rsid w:val="00F33AAA"/>
    <w:rsid w:val="00F34619"/>
    <w:rsid w:val="00F3533C"/>
    <w:rsid w:val="00F362A3"/>
    <w:rsid w:val="00F36348"/>
    <w:rsid w:val="00F36E4E"/>
    <w:rsid w:val="00F376C3"/>
    <w:rsid w:val="00F40F4E"/>
    <w:rsid w:val="00F41458"/>
    <w:rsid w:val="00F4248D"/>
    <w:rsid w:val="00F4252C"/>
    <w:rsid w:val="00F425A3"/>
    <w:rsid w:val="00F42B18"/>
    <w:rsid w:val="00F430C0"/>
    <w:rsid w:val="00F430FF"/>
    <w:rsid w:val="00F43425"/>
    <w:rsid w:val="00F4380A"/>
    <w:rsid w:val="00F4388F"/>
    <w:rsid w:val="00F44A0C"/>
    <w:rsid w:val="00F45108"/>
    <w:rsid w:val="00F45A85"/>
    <w:rsid w:val="00F45A97"/>
    <w:rsid w:val="00F46302"/>
    <w:rsid w:val="00F46624"/>
    <w:rsid w:val="00F4719B"/>
    <w:rsid w:val="00F477DA"/>
    <w:rsid w:val="00F47ADA"/>
    <w:rsid w:val="00F51007"/>
    <w:rsid w:val="00F51969"/>
    <w:rsid w:val="00F51A54"/>
    <w:rsid w:val="00F51B4C"/>
    <w:rsid w:val="00F52290"/>
    <w:rsid w:val="00F53022"/>
    <w:rsid w:val="00F5350D"/>
    <w:rsid w:val="00F55F68"/>
    <w:rsid w:val="00F560C7"/>
    <w:rsid w:val="00F5679F"/>
    <w:rsid w:val="00F56B99"/>
    <w:rsid w:val="00F57A43"/>
    <w:rsid w:val="00F61DEB"/>
    <w:rsid w:val="00F61EB4"/>
    <w:rsid w:val="00F6306E"/>
    <w:rsid w:val="00F64A0B"/>
    <w:rsid w:val="00F65710"/>
    <w:rsid w:val="00F6601E"/>
    <w:rsid w:val="00F6602A"/>
    <w:rsid w:val="00F669BA"/>
    <w:rsid w:val="00F67790"/>
    <w:rsid w:val="00F70A13"/>
    <w:rsid w:val="00F71E6A"/>
    <w:rsid w:val="00F7286B"/>
    <w:rsid w:val="00F72D6A"/>
    <w:rsid w:val="00F72F86"/>
    <w:rsid w:val="00F73B7D"/>
    <w:rsid w:val="00F7407C"/>
    <w:rsid w:val="00F75667"/>
    <w:rsid w:val="00F75C1E"/>
    <w:rsid w:val="00F76396"/>
    <w:rsid w:val="00F80AF3"/>
    <w:rsid w:val="00F80E56"/>
    <w:rsid w:val="00F80EE1"/>
    <w:rsid w:val="00F81005"/>
    <w:rsid w:val="00F813D6"/>
    <w:rsid w:val="00F8148C"/>
    <w:rsid w:val="00F815D5"/>
    <w:rsid w:val="00F81EAC"/>
    <w:rsid w:val="00F82A52"/>
    <w:rsid w:val="00F83140"/>
    <w:rsid w:val="00F8346F"/>
    <w:rsid w:val="00F83580"/>
    <w:rsid w:val="00F83C79"/>
    <w:rsid w:val="00F84927"/>
    <w:rsid w:val="00F85417"/>
    <w:rsid w:val="00F85CCB"/>
    <w:rsid w:val="00F86A55"/>
    <w:rsid w:val="00F86EA2"/>
    <w:rsid w:val="00F87DE2"/>
    <w:rsid w:val="00F92BC3"/>
    <w:rsid w:val="00F92D7B"/>
    <w:rsid w:val="00F93CBA"/>
    <w:rsid w:val="00F943EF"/>
    <w:rsid w:val="00F94DF1"/>
    <w:rsid w:val="00F959EE"/>
    <w:rsid w:val="00F95DC8"/>
    <w:rsid w:val="00F96B54"/>
    <w:rsid w:val="00F97552"/>
    <w:rsid w:val="00F97909"/>
    <w:rsid w:val="00FA023B"/>
    <w:rsid w:val="00FA10E1"/>
    <w:rsid w:val="00FA1444"/>
    <w:rsid w:val="00FA15DB"/>
    <w:rsid w:val="00FA1D32"/>
    <w:rsid w:val="00FA219B"/>
    <w:rsid w:val="00FA2674"/>
    <w:rsid w:val="00FA4020"/>
    <w:rsid w:val="00FA47C5"/>
    <w:rsid w:val="00FA49B6"/>
    <w:rsid w:val="00FA581D"/>
    <w:rsid w:val="00FA5DC4"/>
    <w:rsid w:val="00FA6571"/>
    <w:rsid w:val="00FA6772"/>
    <w:rsid w:val="00FA67D8"/>
    <w:rsid w:val="00FA7376"/>
    <w:rsid w:val="00FA7B9F"/>
    <w:rsid w:val="00FB1CA4"/>
    <w:rsid w:val="00FB215A"/>
    <w:rsid w:val="00FB21B5"/>
    <w:rsid w:val="00FB3511"/>
    <w:rsid w:val="00FB35AC"/>
    <w:rsid w:val="00FB3B75"/>
    <w:rsid w:val="00FB3C1D"/>
    <w:rsid w:val="00FB45BF"/>
    <w:rsid w:val="00FB5550"/>
    <w:rsid w:val="00FB5653"/>
    <w:rsid w:val="00FB5734"/>
    <w:rsid w:val="00FB5914"/>
    <w:rsid w:val="00FB60E0"/>
    <w:rsid w:val="00FB6A55"/>
    <w:rsid w:val="00FB7E3F"/>
    <w:rsid w:val="00FC096A"/>
    <w:rsid w:val="00FC0DFC"/>
    <w:rsid w:val="00FC0FD7"/>
    <w:rsid w:val="00FC1295"/>
    <w:rsid w:val="00FC14CE"/>
    <w:rsid w:val="00FC1EF8"/>
    <w:rsid w:val="00FC4271"/>
    <w:rsid w:val="00FC454E"/>
    <w:rsid w:val="00FC523E"/>
    <w:rsid w:val="00FC6417"/>
    <w:rsid w:val="00FC727D"/>
    <w:rsid w:val="00FC76EA"/>
    <w:rsid w:val="00FC7E7C"/>
    <w:rsid w:val="00FD03DC"/>
    <w:rsid w:val="00FD0B91"/>
    <w:rsid w:val="00FD16ED"/>
    <w:rsid w:val="00FD22C1"/>
    <w:rsid w:val="00FD30DF"/>
    <w:rsid w:val="00FD33E4"/>
    <w:rsid w:val="00FD4845"/>
    <w:rsid w:val="00FD7A99"/>
    <w:rsid w:val="00FD7C74"/>
    <w:rsid w:val="00FE00D2"/>
    <w:rsid w:val="00FE22BB"/>
    <w:rsid w:val="00FE2428"/>
    <w:rsid w:val="00FE29BE"/>
    <w:rsid w:val="00FE2C66"/>
    <w:rsid w:val="00FE2DF4"/>
    <w:rsid w:val="00FE3513"/>
    <w:rsid w:val="00FE37A0"/>
    <w:rsid w:val="00FE3AD0"/>
    <w:rsid w:val="00FE3E1B"/>
    <w:rsid w:val="00FE45E5"/>
    <w:rsid w:val="00FE47FE"/>
    <w:rsid w:val="00FE6507"/>
    <w:rsid w:val="00FE665E"/>
    <w:rsid w:val="00FE6EA9"/>
    <w:rsid w:val="00FE6F07"/>
    <w:rsid w:val="00FE77FD"/>
    <w:rsid w:val="00FE785B"/>
    <w:rsid w:val="00FE7A38"/>
    <w:rsid w:val="00FF1952"/>
    <w:rsid w:val="00FF1D8C"/>
    <w:rsid w:val="00FF3997"/>
    <w:rsid w:val="00FF4156"/>
    <w:rsid w:val="00FF425B"/>
    <w:rsid w:val="00FF4BE9"/>
    <w:rsid w:val="00FF5D58"/>
    <w:rsid w:val="00FF5DD2"/>
    <w:rsid w:val="00FF66D7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5055A"/>
  <w15:chartTrackingRefBased/>
  <w15:docId w15:val="{589766EC-AC2E-45A7-BD28-E7F30497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D21F8"/>
    <w:pPr>
      <w:spacing w:after="120" w:line="36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5E2F"/>
    <w:pPr>
      <w:keepNext/>
      <w:keepLines/>
      <w:numPr>
        <w:numId w:val="1"/>
      </w:numPr>
      <w:spacing w:before="360" w:after="32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45E2F"/>
    <w:pPr>
      <w:keepNext/>
      <w:keepLines/>
      <w:numPr>
        <w:ilvl w:val="1"/>
        <w:numId w:val="1"/>
      </w:numPr>
      <w:spacing w:before="160" w:after="280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345E2F"/>
    <w:pPr>
      <w:keepNext/>
      <w:keepLines/>
      <w:numPr>
        <w:ilvl w:val="2"/>
        <w:numId w:val="1"/>
      </w:numPr>
      <w:spacing w:before="120" w:after="280"/>
      <w:outlineLvl w:val="2"/>
    </w:pPr>
    <w:rPr>
      <w:rFonts w:eastAsiaTheme="majorEastAsia" w:cstheme="majorBidi"/>
      <w:i/>
      <w:caps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F61DEB"/>
    <w:pPr>
      <w:keepNext/>
      <w:keepLines/>
      <w:numPr>
        <w:numId w:val="7"/>
      </w:numPr>
      <w:spacing w:before="120"/>
      <w:outlineLvl w:val="3"/>
    </w:pPr>
    <w:rPr>
      <w:rFonts w:eastAsiaTheme="majorEastAsia" w:cstheme="majorBidi"/>
      <w:b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471E71"/>
    <w:pPr>
      <w:keepNext/>
      <w:keepLines/>
      <w:numPr>
        <w:numId w:val="15"/>
      </w:numPr>
      <w:spacing w:before="120"/>
      <w:ind w:right="17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0480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0480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0480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0480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A579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054CE"/>
    <w:rPr>
      <w:rFonts w:ascii="Times New Roman" w:eastAsiaTheme="majorEastAsia" w:hAnsi="Times New Roman" w:cstheme="majorBidi"/>
      <w:b/>
      <w:cap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85CCB"/>
    <w:rPr>
      <w:rFonts w:ascii="Times New Roman" w:eastAsiaTheme="majorEastAsia" w:hAnsi="Times New Roman" w:cstheme="majorBidi"/>
      <w:i/>
      <w:caps/>
      <w:sz w:val="28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F61DEB"/>
    <w:rPr>
      <w:rFonts w:ascii="Times New Roman" w:eastAsiaTheme="majorEastAsia" w:hAnsi="Times New Roman" w:cstheme="majorBidi"/>
      <w:b/>
      <w:iCs/>
      <w:sz w:val="24"/>
    </w:rPr>
  </w:style>
  <w:style w:type="character" w:customStyle="1" w:styleId="Nadpis5Char">
    <w:name w:val="Nadpis 5 Char"/>
    <w:basedOn w:val="Predvolenpsmoodseku"/>
    <w:link w:val="Nadpis5"/>
    <w:uiPriority w:val="9"/>
    <w:rsid w:val="00471E7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0480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0480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0480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048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lavika">
    <w:name w:val="header"/>
    <w:basedOn w:val="Normlny"/>
    <w:link w:val="Hlavik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A83512"/>
  </w:style>
  <w:style w:type="paragraph" w:styleId="Pta">
    <w:name w:val="footer"/>
    <w:basedOn w:val="Normlny"/>
    <w:link w:val="PtaChar"/>
    <w:uiPriority w:val="99"/>
    <w:unhideWhenUsed/>
    <w:rsid w:val="00A83512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A83512"/>
  </w:style>
  <w:style w:type="paragraph" w:styleId="Obsah1">
    <w:name w:val="toc 1"/>
    <w:basedOn w:val="Normlny"/>
    <w:next w:val="Normlny"/>
    <w:autoRedefine/>
    <w:uiPriority w:val="39"/>
    <w:unhideWhenUsed/>
    <w:rsid w:val="0043486E"/>
    <w:pPr>
      <w:tabs>
        <w:tab w:val="left" w:pos="1200"/>
        <w:tab w:val="right" w:leader="dot" w:pos="9062"/>
      </w:tabs>
      <w:spacing w:before="120" w:after="0"/>
      <w:jc w:val="left"/>
    </w:pPr>
    <w:rPr>
      <w:rFonts w:cs="Times New Roman"/>
      <w:b/>
      <w:bCs/>
      <w:noProof/>
      <w:sz w:val="28"/>
      <w:szCs w:val="28"/>
    </w:rPr>
  </w:style>
  <w:style w:type="paragraph" w:styleId="Obsah2">
    <w:name w:val="toc 2"/>
    <w:basedOn w:val="Normlny"/>
    <w:next w:val="Normlny"/>
    <w:autoRedefine/>
    <w:uiPriority w:val="39"/>
    <w:unhideWhenUsed/>
    <w:rsid w:val="00D12868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Hlavikaobsahu">
    <w:name w:val="TOC Heading"/>
    <w:basedOn w:val="Nadpis1"/>
    <w:next w:val="Normlny"/>
    <w:uiPriority w:val="39"/>
    <w:unhideWhenUsed/>
    <w:qFormat/>
    <w:rsid w:val="00D12868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aps w:val="0"/>
      <w:color w:val="2F5496" w:themeColor="accent1" w:themeShade="BF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D12868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929E0"/>
    <w:pPr>
      <w:ind w:left="720"/>
      <w:contextualSpacing/>
    </w:pPr>
  </w:style>
  <w:style w:type="paragraph" w:styleId="Popis">
    <w:name w:val="caption"/>
    <w:basedOn w:val="Normlny"/>
    <w:next w:val="Normlny"/>
    <w:uiPriority w:val="35"/>
    <w:unhideWhenUsed/>
    <w:qFormat/>
    <w:rsid w:val="008A432C"/>
    <w:pPr>
      <w:spacing w:before="120" w:after="60"/>
      <w:ind w:firstLine="0"/>
    </w:pPr>
    <w:rPr>
      <w:iCs/>
      <w:sz w:val="18"/>
      <w:szCs w:val="18"/>
    </w:rPr>
  </w:style>
  <w:style w:type="paragraph" w:styleId="Bibliografia">
    <w:name w:val="Bibliography"/>
    <w:basedOn w:val="Normlny"/>
    <w:next w:val="Normlny"/>
    <w:uiPriority w:val="37"/>
    <w:unhideWhenUsed/>
    <w:rsid w:val="00031467"/>
  </w:style>
  <w:style w:type="paragraph" w:customStyle="1" w:styleId="messagelistitem-1-jvgy">
    <w:name w:val="messagelistitem-1-jvgy"/>
    <w:basedOn w:val="Normlny"/>
    <w:rsid w:val="00C36425"/>
    <w:pPr>
      <w:spacing w:before="100" w:beforeAutospacing="1" w:after="100" w:afterAutospacing="1"/>
      <w:ind w:firstLine="0"/>
      <w:mirrorIndents w:val="0"/>
      <w:jc w:val="left"/>
    </w:pPr>
    <w:rPr>
      <w:rFonts w:eastAsia="Times New Roman" w:cs="Times New Roman"/>
      <w:szCs w:val="24"/>
      <w:lang w:eastAsia="sk-SK"/>
    </w:rPr>
  </w:style>
  <w:style w:type="character" w:customStyle="1" w:styleId="latin12compacttimestamp-38a8ou">
    <w:name w:val="latin12compacttimestamp-38a8ou"/>
    <w:basedOn w:val="Predvolenpsmoodseku"/>
    <w:rsid w:val="00C36425"/>
  </w:style>
  <w:style w:type="paragraph" w:styleId="Obsah3">
    <w:name w:val="toc 3"/>
    <w:basedOn w:val="Normlny"/>
    <w:next w:val="Normlny"/>
    <w:autoRedefine/>
    <w:uiPriority w:val="39"/>
    <w:unhideWhenUsed/>
    <w:rsid w:val="00BC4F09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Bezriadkovania">
    <w:name w:val="No Spacing"/>
    <w:uiPriority w:val="1"/>
    <w:qFormat/>
    <w:rsid w:val="00987DA9"/>
    <w:pPr>
      <w:spacing w:after="0" w:line="240" w:lineRule="auto"/>
      <w:ind w:firstLine="709"/>
      <w:mirrorIndents/>
      <w:jc w:val="both"/>
    </w:pPr>
    <w:rPr>
      <w:rFonts w:ascii="Times New Roman" w:hAnsi="Times New Roman"/>
      <w:sz w:val="24"/>
    </w:rPr>
  </w:style>
  <w:style w:type="paragraph" w:styleId="Obsah4">
    <w:name w:val="toc 4"/>
    <w:basedOn w:val="Normlny"/>
    <w:next w:val="Normlny"/>
    <w:autoRedefine/>
    <w:uiPriority w:val="39"/>
    <w:unhideWhenUsed/>
    <w:rsid w:val="00F51B4C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F51B4C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F51B4C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F51B4C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F51B4C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F51B4C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Odkaznakomentr">
    <w:name w:val="annotation reference"/>
    <w:basedOn w:val="Predvolenpsmoodseku"/>
    <w:uiPriority w:val="99"/>
    <w:semiHidden/>
    <w:unhideWhenUsed/>
    <w:rsid w:val="008202B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8202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8202B8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8202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8202B8"/>
    <w:rPr>
      <w:rFonts w:ascii="Times New Roman" w:hAnsi="Times New Roman"/>
      <w:b/>
      <w:bCs/>
      <w:sz w:val="20"/>
      <w:szCs w:val="20"/>
    </w:rPr>
  </w:style>
  <w:style w:type="paragraph" w:styleId="Zoznamobrzkov">
    <w:name w:val="table of figures"/>
    <w:basedOn w:val="Normlny"/>
    <w:next w:val="Normlny"/>
    <w:uiPriority w:val="99"/>
    <w:unhideWhenUsed/>
    <w:rsid w:val="00A66F0D"/>
    <w:pPr>
      <w:spacing w:after="0"/>
    </w:pPr>
  </w:style>
  <w:style w:type="character" w:customStyle="1" w:styleId="markedcontent">
    <w:name w:val="markedcontent"/>
    <w:basedOn w:val="Predvolenpsmoodseku"/>
    <w:rsid w:val="003221AE"/>
  </w:style>
  <w:style w:type="character" w:styleId="Vrazn">
    <w:name w:val="Strong"/>
    <w:basedOn w:val="Predvolenpsmoodseku"/>
    <w:uiPriority w:val="22"/>
    <w:qFormat/>
    <w:rsid w:val="003221AE"/>
    <w:rPr>
      <w:b/>
      <w:b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250D0"/>
    <w:rPr>
      <w:color w:val="954F72" w:themeColor="followedHyperlink"/>
      <w:u w:val="single"/>
    </w:rPr>
  </w:style>
  <w:style w:type="paragraph" w:customStyle="1" w:styleId="first">
    <w:name w:val="first"/>
    <w:basedOn w:val="Normlny"/>
    <w:rsid w:val="00334AC8"/>
    <w:pPr>
      <w:spacing w:before="100" w:beforeAutospacing="1" w:after="100" w:afterAutospacing="1"/>
      <w:ind w:firstLine="0"/>
      <w:mirrorIndents w:val="0"/>
      <w:jc w:val="left"/>
    </w:pPr>
    <w:rPr>
      <w:rFonts w:eastAsia="Times New Roman" w:cs="Times New Roman"/>
      <w:szCs w:val="24"/>
      <w:lang w:eastAsia="sk-SK"/>
    </w:rPr>
  </w:style>
  <w:style w:type="paragraph" w:customStyle="1" w:styleId="last">
    <w:name w:val="last"/>
    <w:basedOn w:val="Normlny"/>
    <w:rsid w:val="00334AC8"/>
    <w:pPr>
      <w:spacing w:before="100" w:beforeAutospacing="1" w:after="100" w:afterAutospacing="1"/>
      <w:ind w:firstLine="0"/>
      <w:mirrorIndents w:val="0"/>
      <w:jc w:val="left"/>
    </w:pPr>
    <w:rPr>
      <w:rFonts w:eastAsia="Times New Roman" w:cs="Times New Roman"/>
      <w:szCs w:val="24"/>
      <w:lang w:eastAsia="sk-SK"/>
    </w:rPr>
  </w:style>
  <w:style w:type="table" w:styleId="Mriekatabuky">
    <w:name w:val="Table Grid"/>
    <w:basedOn w:val="Normlnatabuka"/>
    <w:uiPriority w:val="39"/>
    <w:rsid w:val="0026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A6570"/>
    <w:pPr>
      <w:spacing w:after="0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A6570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A6570"/>
    <w:rPr>
      <w:vertAlign w:val="superscript"/>
    </w:rPr>
  </w:style>
  <w:style w:type="character" w:styleId="Nevyrieenzmienka">
    <w:name w:val="Unresolved Mention"/>
    <w:basedOn w:val="Predvolenpsmoodseku"/>
    <w:uiPriority w:val="99"/>
    <w:semiHidden/>
    <w:unhideWhenUsed/>
    <w:rsid w:val="00D62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74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9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5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72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353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4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brano.bsite.net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Chú19</b:Tag>
    <b:SourceType>InternetSite</b:SourceType>
    <b:Guid>{6D8EB7E2-80DE-4750-9CDD-F50292622952}</b:Guid>
    <b:Title>Facebook</b:Title>
    <b:Year>2019</b:Year>
    <b:Author>
      <b:Author>
        <b:NameList>
          <b:Person>
            <b:Last>Chúdelka</b:Last>
            <b:First>F.</b:First>
          </b:Person>
        </b:NameList>
      </b:Author>
    </b:Author>
    <b:InternetSiteTitle>Café Liberta Žilina</b:InternetSiteTitle>
    <b:Month>September</b:Month>
    <b:Day>6</b:Day>
    <b:URL>https://www.facebook.com/cafelibertazilina/photos/a.680771642362762/710458606060732</b:URL>
    <b:YearAccessed>2021</b:YearAccessed>
    <b:MonthAccessed>Október</b:MonthAccessed>
    <b:DayAccessed>4</b:DayAccessed>
    <b:RefOrder>28</b:RefOrder>
  </b:Source>
  <b:Source>
    <b:Tag>Cho21</b:Tag>
    <b:SourceType>Misc</b:SourceType>
    <b:Guid>{0689D34D-1A73-4EE8-9365-5B5255815239}</b:Guid>
    <b:Title>informácia od majiteľa</b:Title>
    <b:Year>2021</b:Year>
    <b:Month>Október</b:Month>
    <b:Day>3</b:Day>
    <b:City>Žilina</b:City>
    <b:Author>
      <b:Author>
        <b:NameList>
          <b:Person>
            <b:Last>Chodelka</b:Last>
            <b:First>F.</b:First>
          </b:Person>
        </b:NameList>
      </b:Author>
    </b:Author>
    <b:RefOrder>2</b:RefOrder>
  </b:Source>
  <b:Source>
    <b:Tag>Cho211</b:Tag>
    <b:SourceType>InternetSite</b:SourceType>
    <b:Guid>{B21188A9-B393-4CE6-A7C7-D955C803488F}</b:Guid>
    <b:Title>Café Liberta</b:Title>
    <b:Author>
      <b:Author>
        <b:NameList>
          <b:Person>
            <b:Last>Chodelka</b:Last>
            <b:First>F.</b:First>
          </b:Person>
        </b:NameList>
      </b:Author>
    </b:Author>
    <b:YearAccessed>2021</b:YearAccessed>
    <b:MonthAccessed>Október</b:MonthAccessed>
    <b:DayAccessed>3</b:DayAccessed>
    <b:URL>https://cafeliberta.eatbu.com/?lang=sk</b:URL>
    <b:RefOrder>1</b:RefOrder>
  </b:Source>
  <b:Source>
    <b:Tag>Pau21</b:Tag>
    <b:SourceType>InternetSite</b:SourceType>
    <b:Guid>{BF88B361-EB17-4A4A-BE1A-475F5B60C73D}</b:Guid>
    <b:Title>pnkkey.com</b:Title>
    <b:YearAccessed>2021</b:YearAccessed>
    <b:MonthAccessed>Október</b:MonthAccessed>
    <b:DayAccessed>18</b:DayAccessed>
    <b:URL>https://www.pngkey.com/maxpic/u2q8w7w7u2q8i1e6/</b:URL>
    <b:Author>
      <b:Author>
        <b:NameList>
          <b:Person>
            <b:Last>Delima</b:Last>
            <b:First>P.</b:First>
          </b:Person>
        </b:NameList>
      </b:Author>
    </b:Author>
    <b:RefOrder>29</b:RefOrder>
  </b:Source>
  <b:Source>
    <b:Tag>Gaž21</b:Tag>
    <b:SourceType>Interview</b:SourceType>
    <b:Guid>{D60CAC54-67D4-4B6B-BA6D-C79E3BB31D4A}</b:Guid>
    <b:Year>2021</b:Year>
    <b:Month>október</b:Month>
    <b:Day>5</b:Day>
    <b:Author>
      <b:Interviewee>
        <b:NameList>
          <b:Person>
            <b:Last>Gažová</b:Last>
            <b:First>M</b:First>
          </b:Person>
        </b:NameList>
      </b:Interviewee>
    </b:Author>
    <b:RefOrder>3</b:RefOrder>
  </b:Source>
  <b:Source>
    <b:Tag>Bak21</b:Tag>
    <b:SourceType>InternetSite</b:SourceType>
    <b:Guid>{D67FB59E-302A-41A6-B37C-9100EEF596E3}</b:Guid>
    <b:Title>Pravda.sk</b:Title>
    <b:Year>2021</b:Year>
    <b:Month>august</b:Month>
    <b:Day>9</b:Day>
    <b:InternetSiteTitle>ekonomika.pravda.sk</b:InternetSiteTitle>
    <b:YearAccessed>2021</b:YearAccessed>
    <b:MonthAccessed>október</b:MonthAccessed>
    <b:DayAccessed>30</b:DayAccessed>
    <b:URL>https://ekonomika.pravda.sk/krajina/clanok/597136-cena-kavy-vystrelila-obchodnici-minaju-zasoby-kedy-a-o-kolko-si-priplatime-v-obchodoch/</b:URL>
    <b:Author>
      <b:Author>
        <b:NameList>
          <b:Person>
            <b:Last>Bakoš</b:Last>
            <b:First>T.</b:First>
          </b:Person>
        </b:NameList>
      </b:Author>
    </b:Author>
    <b:RefOrder>4</b:RefOrder>
  </b:Source>
  <b:Source>
    <b:Tag>Mes20</b:Tag>
    <b:SourceType>InternetSite</b:SourceType>
    <b:Guid>{27A36459-6B7D-470E-A968-7842AB463076}</b:Guid>
    <b:Title>zilina.sk</b:Title>
    <b:InternetSiteTitle>e=sluzby.zilina.sk</b:InternetSiteTitle>
    <b:Year>2020</b:Year>
    <b:Month>júl</b:Month>
    <b:Day>13</b:Day>
    <b:YearAccessed>2021</b:YearAccessed>
    <b:MonthAccessed>október</b:MonthAccessed>
    <b:DayAccessed>30</b:DayAccessed>
    <b:URL>https://e-sluzby.zilina.sk/sluzby/eGov-53.aspx</b:URL>
    <b:Author>
      <b:Author>
        <b:NameList>
          <b:Person>
            <b:Last>Žilina</b:Last>
            <b:First>Mesto</b:First>
          </b:Person>
        </b:NameList>
      </b:Author>
    </b:Author>
    <b:RefOrder>5</b:RefOrder>
  </b:Source>
  <b:Source>
    <b:Tag>Lib21</b:Tag>
    <b:SourceType>InternetSite</b:SourceType>
    <b:Guid>{919F9CAC-1359-4C9F-A704-483445CD40C3}</b:Guid>
    <b:Author>
      <b:Author>
        <b:NameList>
          <b:Person>
            <b:Last>Liberta</b:Last>
            <b:First>Café</b:First>
          </b:Person>
        </b:NameList>
      </b:Author>
    </b:Author>
    <b:Title>Instagram.com</b:Title>
    <b:InternetSiteTitle>Instagram.com</b:InternetSiteTitle>
    <b:ProductionCompany>Café Liberta</b:ProductionCompany>
    <b:YearAccessed>2021</b:YearAccessed>
    <b:MonthAccessed>November</b:MonthAccessed>
    <b:DayAccessed>1</b:DayAccessed>
    <b:URL>https://www.instagram.com/cafelibertazilina/</b:URL>
    <b:RefOrder>30</b:RefOrder>
  </b:Source>
  <b:Source>
    <b:Tag>Pro21</b:Tag>
    <b:SourceType>InternetSite</b:SourceType>
    <b:Guid>{D5EFA740-F0A3-45E0-8A2F-B4EAE458F501}</b:Guid>
    <b:Title>iReceptář</b:Title>
    <b:InternetSiteTitle>ireceptar.cz</b:InternetSiteTitle>
    <b:Year>2021</b:Year>
    <b:Month>február</b:Month>
    <b:Day>12</b:Day>
    <b:YearAccessed>2021</b:YearAccessed>
    <b:MonthAccessed>november</b:MonthAccessed>
    <b:DayAccessed>15</b:DayAccessed>
    <b:URL>https://www.ireceptar.cz/zdravi/deti-piti-kavy-30000212.html</b:URL>
    <b:Author>
      <b:Author>
        <b:NameList>
          <b:Person>
            <b:Last>Prochádzková</b:Last>
            <b:First>I.</b:First>
          </b:Person>
        </b:NameList>
      </b:Author>
    </b:Author>
    <b:RefOrder>6</b:RefOrder>
  </b:Source>
  <b:Source>
    <b:Tag>Šta21</b:Tag>
    <b:SourceType>InternetSite</b:SourceType>
    <b:Guid>{F3FA6AB0-C020-4844-BC98-5CCE1EF5AEBD}</b:Guid>
    <b:Title>Štatistický úrad Slovenskej republiky</b:Title>
    <b:InternetSiteTitle>statdat.statistics.sk</b:InternetSiteTitle>
    <b:Year>2021</b:Year>
    <b:Month>marec</b:Month>
    <b:Day>21</b:Day>
    <b:YearAccessed>2021</b:YearAccessed>
    <b:MonthAccessed>november</b:MonthAccessed>
    <b:DayAccessed>15</b:DayAccessed>
    <b:URL>http://statdat.statistics.sk/cognosext/cgi-bin/cognos.cgi?b_action=cognosViewer&amp;ui.action=run&amp;ui.object=storeID%28%22iF41FA7A868E74315A56CF26B722E3A07%22%29&amp;ui.name=Indexy%20vekov%C3%A9ho%20zlo%C5%BEenia%20-%20SR%2C%20oblasti%2C%20kraje%2C%20okresy%2C%20m</b:URL>
    <b:Author>
      <b:Author>
        <b:Corporate>Štatistický úrad Slovenskej republiky</b:Corporate>
      </b:Author>
    </b:Author>
    <b:RefOrder>7</b:RefOrder>
  </b:Source>
  <b:Source>
    <b:Tag>Úst21</b:Tag>
    <b:SourceType>InternetSite</b:SourceType>
    <b:Guid>{3105ACA6-D6E2-4B3B-9704-35308A4A8DC7}</b:Guid>
    <b:Title>Štatistický úrad Slovenskej republiky</b:Title>
    <b:InternetSiteTitle>slovak.statistics.sk</b:InternetSiteTitle>
    <b:Year>2021</b:Year>
    <b:Month>marec</b:Month>
    <b:Day>26</b:Day>
    <b:YearAccessed>2021</b:YearAccessed>
    <b:MonthAccessed>november</b:MonthAccessed>
    <b:DayAccessed>15</b:DayAccessed>
    <b:URL>https://slovak.statistics.sk/wps/portal/ext/aboutus/office.activites/officeNews/vsetkyaktuality/6de671fb-b69b-4f85-9c82-4a0a1595f0a0/!ut/p/z1/tVHBcoIwEP2WHjxiNhIgHKPjCFY6ldYKuXQCgqYIqKRY_76h00PbGa09NIdks_P27b59iKMI8Uq0ci2UrCux1f-Y289zx6fDIWYAwe0IfNP35kMWY</b:URL>
    <b:Author>
      <b:Author>
        <b:Corporate>Ústredie ŠÚ SR</b:Corporate>
      </b:Author>
    </b:Author>
    <b:RefOrder>8</b:RefOrder>
  </b:Source>
  <b:Source>
    <b:Tag>pop15</b:Tag>
    <b:SourceType>InternetSite</b:SourceType>
    <b:Guid>{19544FE1-BF1D-45CA-A8D2-8E5900FB6400}</b:Guid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http://obyvatelstvo.population.city/slovensko/zilina/</b:URL>
    <b:Author>
      <b:Author>
        <b:Corporate>population.city</b:Corporate>
      </b:Author>
    </b:Author>
    <b:RefOrder>9</b:RefOrder>
  </b:Source>
  <b:Source>
    <b:Tag>pop151</b:Tag>
    <b:SourceType>InternetSite</b:SourceType>
    <b:Guid>{EDEB1017-9992-4A51-B1EA-01F69BCBA748}</b:Guid>
    <b:Author>
      <b:Author>
        <b:Corporate>population.city</b:Corporate>
      </b:Author>
    </b:Author>
    <b:InternetSiteTitle>obyvatelstvo.population.city</b:InternetSiteTitle>
    <b:Year>2015</b:Year>
    <b:YearAccessed>2021</b:YearAccessed>
    <b:MonthAccessed>november</b:MonthAccessed>
    <b:DayAccessed>15</b:DayAccessed>
    <b:URL>http://obyvatelstvo.population.city/slovensko/</b:URL>
    <b:RefOrder>31</b:RefOrder>
  </b:Source>
  <b:Source>
    <b:Tag>Krč</b:Tag>
    <b:SourceType>InternetSite</b:SourceType>
    <b:Guid>{86EF7EDE-991C-43E7-8140-DE482C730744}</b:Guid>
    <b:Title>Pravda</b:Title>
    <b:Author>
      <b:Author>
        <b:NameList>
          <b:Person>
            <b:Last>Krčmárik</b:Last>
            <b:First>R.</b:First>
          </b:Person>
        </b:NameList>
      </b:Author>
    </b:Author>
    <b:InternetSiteTitle>zurnal,pravda,sk</b:InternetSiteTitle>
    <b:Year>2017</b:Year>
    <b:Month>jún</b:Month>
    <b:Day>12</b:Day>
    <b:YearAccessed>2021</b:YearAccessed>
    <b:MonthAccessed>november</b:MonthAccessed>
    <b:DayAccessed>15</b:DayAccessed>
    <b:URL>https://zurnal.pravda.sk/spolocnost/clanok/432361-bicykel-ma-dvesto-rokov-zacinal-ako-kolobezka/</b:URL>
    <b:RefOrder>10</b:RefOrder>
  </b:Source>
  <b:Source>
    <b:Tag>Sim19</b:Tag>
    <b:SourceType>InternetSite</b:SourceType>
    <b:Guid>{AF776F01-6FA7-4792-B6BA-C7CF3ED2470F}</b:Guid>
    <b:Title>Simple Coffee</b:Title>
    <b:InternetSiteTitle>simplecoffe.eu</b:InternetSiteTitle>
    <b:Year>2019</b:Year>
    <b:Month>auguat</b:Month>
    <b:Day>8</b:Day>
    <b:YearAccessed>2021</b:YearAccessed>
    <b:MonthAccessed>november</b:MonthAccessed>
    <b:DayAccessed>2021</b:DayAccessed>
    <b:URL>https://simplecoffee.eu/historia-kavovarov/</b:URL>
    <b:Author>
      <b:Author>
        <b:Corporate>Simple Coffee</b:Corporate>
      </b:Author>
    </b:Author>
    <b:RefOrder>11</b:RefOrder>
  </b:Source>
  <b:Source>
    <b:Tag>Mel18</b:Tag>
    <b:SourceType>InternetSite</b:SourceType>
    <b:Guid>{A3109DAA-A843-4C3B-8FC6-27FB8608F799}</b:Guid>
    <b:Title>Tatramat</b:Title>
    <b:InternetSiteTitle>tatramat.sk</b:InternetSiteTitle>
    <b:Year>2018</b:Year>
    <b:Month>jún</b:Month>
    <b:Day>4</b:Day>
    <b:YearAccessed>2021</b:YearAccessed>
    <b:MonthAccessed>november</b:MonthAccessed>
    <b:DayAccessed>15</b:DayAccessed>
    <b:URL>https://www.tatramat.com/blog/strucne-dejiny-ohrevu-vody-teplu-vodu-milovali-uz-rimania</b:URL>
    <b:Author>
      <b:Author>
        <b:NameList>
          <b:Person>
            <b:Last>Melikant</b:Last>
            <b:First>T.</b:First>
          </b:Person>
        </b:NameList>
      </b:Author>
    </b:Author>
    <b:RefOrder>12</b:RefOrder>
  </b:Source>
  <b:Source>
    <b:Tag>Úst211</b:Tag>
    <b:SourceType>InternetSite</b:SourceType>
    <b:Guid>{6D060922-2584-44C7-B2EB-4D932E473C2F}</b:Guid>
    <b:Title>Štatistický Úrad Slovenskej republiky</b:Title>
    <b:InternetSiteTitle>slovak.statistics.sk</b:InternetSiteTitle>
    <b:Year>2021</b:Year>
    <b:Month>marec</b:Month>
    <b:Day>5</b:Day>
    <b:YearAccessed>2021</b:YearAccessed>
    <b:MonthAccessed>november</b:MonthAccessed>
    <b:DayAccessed>15</b:DayAccessed>
    <b:URL>https://slovak.statistics.sk/wps/portal/ext/services/infoservis/confirmation/!ut/p/z0/04_Sj9CPykssy0xPLMnMz0vMAfIjo8ziw3wCLJycDB0NDMwszA0c_V0dLcwDPQy83U31C7IdFQHp6c-x/</b:URL>
    <b:Author>
      <b:Author>
        <b:NameList>
          <b:Person>
            <b:Last>SR</b:Last>
            <b:First>Ústredie</b:First>
            <b:Middle>ŠÚ</b:Middle>
          </b:Person>
        </b:NameList>
      </b:Author>
    </b:Author>
    <b:RefOrder>32</b:RefOrder>
  </b:Source>
  <b:Source>
    <b:Tag>Eur21</b:Tag>
    <b:SourceType>InternetSite</b:SourceType>
    <b:Guid>{D2DF3911-CE85-4259-B721-FA45FB253D9D}</b:Guid>
    <b:Title>Európska Komisia</b:Title>
    <b:InternetSiteTitle>ec.europa.ue</b:InternetSiteTitle>
    <b:YearAccessed>2021</b:YearAccessed>
    <b:MonthAccessed>november</b:MonthAccessed>
    <b:DayAccessed>15</b:DayAccessed>
    <b:URL>https://ec.europa.eu/clima/climate-change/causes-climate-change_sk</b:URL>
    <b:Author>
      <b:Author>
        <b:Corporate>Európska Komisia</b:Corporate>
      </b:Author>
    </b:Author>
    <b:RefOrder>13</b:RefOrder>
  </b:Source>
  <b:Source>
    <b:Tag>Eur211</b:Tag>
    <b:SourceType>InternetSite</b:SourceType>
    <b:Guid>{8BE97F84-DF50-4409-902F-65A249ED9E67}</b:Guid>
    <b:Author>
      <b:Author>
        <b:Corporate>Európska Komisia</b:Corporate>
      </b:Author>
    </b:Author>
    <b:Title>Európska komisia</b:Title>
    <b:InternetSiteTitle>ec.europa.eu</b:InternetSiteTitle>
    <b:YearAccessed>2021</b:YearAccessed>
    <b:MonthAccessed>november</b:MonthAccessed>
    <b:DayAccessed>15</b:DayAccessed>
    <b:URL>https://ec.europa.eu/info/strategy/priorities-2019-2024/european-green-deal_sk#opatrenia</b:URL>
    <b:RefOrder>14</b:RefOrder>
  </b:Source>
  <b:Source>
    <b:Tag>Bar19</b:Tag>
    <b:SourceType>InternetSite</b:SourceType>
    <b:Guid>{383245A9-DF66-4905-BCF8-9DE5A984E6D1}</b:Guid>
    <b:Title>Podnikajte</b:Title>
    <b:InternetSiteTitle>podnikajte.sk</b:InternetSiteTitle>
    <b:Year>2019</b:Year>
    <b:Month>november</b:Month>
    <b:Day>27</b:Day>
    <b:YearAccessed>2021</b:YearAccessed>
    <b:MonthAccessed>november</b:MonthAccessed>
    <b:DayAccessed>15</b:DayAccessed>
    <b:URL>https://www.podnikajte.sk/zakonne-povinnosti-podnikatela/zakaz-jednorazovych-plastov-od-2021</b:URL>
    <b:Author>
      <b:Author>
        <b:NameList>
          <b:Person>
            <b:Last>Bartko</b:Last>
            <b:First>T.</b:First>
          </b:Person>
        </b:NameList>
      </b:Author>
    </b:Author>
    <b:RefOrder>15</b:RefOrder>
  </b:Source>
  <b:Source>
    <b:Tag>Ana20</b:Tag>
    <b:SourceType>InternetSite</b:SourceType>
    <b:Guid>{A88BA153-9180-430D-909D-9B1EDA01909B}</b:Guid>
    <b:Title>Národná banka Slovenska</b:Title>
    <b:InternetSiteTitle>nbs.sk</b:InternetSiteTitle>
    <b:Year>2020</b:Year>
    <b:Month>január</b:Month>
    <b:Day>7</b:Day>
    <b:YearAccessed>2021</b:YearAccessed>
    <b:MonthAccessed>november</b:MonthAccessed>
    <b:DayAccessed>15</b:DayAccessed>
    <b:URL>https://www.nbs.sk/_img/Documents/_komentare/AnalytickeKomentare/2020/AK75-Mzda_vs_kupna_sila_v_regionoch.pdf</b:URL>
    <b:Author>
      <b:Author>
        <b:Corporate>Analytici ÚMS</b:Corporate>
      </b:Author>
    </b:Author>
    <b:RefOrder>33</b:RefOrder>
  </b:Source>
  <b:Source>
    <b:Tag>Nez21</b:Tag>
    <b:SourceType>InternetSite</b:SourceType>
    <b:Guid>{35504EF9-9D95-47BF-9DD2-EE1EFF69706A}</b:Guid>
    <b:Title>Eurokom</b:Title>
    <b:InternetSiteTitle>eurokom.sk</b:InternetSiteTitle>
    <b:YearAccessed>2021</b:YearAccessed>
    <b:MonthAccessed>november</b:MonthAccessed>
    <b:DayAccessed>15</b:DayAccessed>
    <b:URL>https://www.euroekonom.sk/download2/diplomovka-teoria-ekonomia/Teoria-Diplomova-praca-Podnikatelske-prostredie-firmy.pdf</b:URL>
    <b:Author>
      <b:Author>
        <b:NameList>
          <b:Person>
            <b:Last>Neznámy</b:Last>
          </b:Person>
        </b:NameList>
      </b:Author>
    </b:Author>
    <b:RefOrder>16</b:RefOrder>
  </b:Source>
  <b:Source>
    <b:Tag>Vlá21</b:Tag>
    <b:SourceType>InternetSite</b:SourceType>
    <b:Guid>{68CFFCA8-C40E-49F5-8BE0-930AF96F13DA}</b:Guid>
    <b:Title>Vláda SR</b:Title>
    <b:InternetSiteTitle>vlada.gov.sk</b:InternetSiteTitle>
    <b:YearAccessed>2021</b:YearAccessed>
    <b:MonthAccessed>november</b:MonthAccessed>
    <b:DayAccessed>15</b:DayAccessed>
    <b:URL>https://www.vlada.gov.sk//spolocenska-stabilita-a-istoty-pre-ludi/</b:URL>
    <b:Author>
      <b:Author>
        <b:Corporate>Vláda SR</b:Corporate>
      </b:Author>
    </b:Author>
    <b:RefOrder>17</b:RefOrder>
  </b:Source>
  <b:Source>
    <b:Tag>Eur212</b:Tag>
    <b:SourceType>InternetSite</b:SourceType>
    <b:Guid>{4A755ED4-EF1B-429B-843E-9B526EA220CE}</b:Guid>
    <b:Author>
      <b:Author>
        <b:Corporate>Európska Únia</b:Corporate>
      </b:Author>
    </b:Author>
    <b:Title>Európska Únia</b:Title>
    <b:InternetSiteTitle>https://european-union.europa.eu/</b:InternetSiteTitle>
    <b:YearAccessed>2021</b:YearAccessed>
    <b:MonthAccessed>november</b:MonthAccessed>
    <b:DayAccessed>15</b:DayAccessed>
    <b:URL>https://european-union.europa.eu/index_en</b:URL>
    <b:RefOrder>18</b:RefOrder>
  </b:Source>
  <b:Source>
    <b:Tag>Slo16</b:Tag>
    <b:SourceType>InternetSite</b:SourceType>
    <b:Guid>{5B8E84C5-6D3B-45E2-A8F9-1A47B4B6F3FA}</b:Guid>
    <b:Title>Slov-lex</b:Title>
    <b:Year>2016</b:Year>
    <b:Month>december</b:Month>
    <b:Day>27</b:Day>
    <b:YearAccessed>2021</b:YearAccessed>
    <b:MonthAccessed>november</b:MonthAccessed>
    <b:DayAccessed>15</b:DayAccessed>
    <b:URL> https://www.slov-lex.sk/pravne-predpisy/SK/ZZ/2001/136/20161227.html </b:URL>
    <b:Author>
      <b:Author>
        <b:NameList>
          <b:Person>
            <b:Last>Slov-lex</b:Last>
          </b:Person>
        </b:NameList>
      </b:Author>
    </b:Author>
    <b:RefOrder>19</b:RefOrder>
  </b:Source>
  <b:Source>
    <b:Tag>pet20</b:Tag>
    <b:SourceType>InternetSite</b:SourceType>
    <b:Guid>{1C6E2D9C-55A5-4E3A-837B-FA588DC7D550}</b:Guid>
    <b:Author>
      <b:Author>
        <b:NameList>
          <b:Person>
            <b:Last>petrik14</b:Last>
          </b:Person>
        </b:NameList>
      </b:Author>
    </b:Author>
    <b:Title>Euroekonom.sk</b:Title>
    <b:Year>2020</b:Year>
    <b:Month>máj</b:Month>
    <b:Day>7</b:Day>
    <b:YearAccessed>2021</b:YearAccessed>
    <b:MonthAccessed>december</b:MonthAccessed>
    <b:DayAccessed>6</b:DayAccessed>
    <b:URL>https://www.euroekonom.sk/ciele-v-organizacii/</b:URL>
    <b:RefOrder>20</b:RefOrder>
  </b:Source>
  <b:Source>
    <b:Tag>Heu21</b:Tag>
    <b:SourceType>InternetSite</b:SourceType>
    <b:Guid>{8149177B-6533-4325-93C4-BDCEE2BA3B6E}</b:Guid>
    <b:Author>
      <b:Author>
        <b:Corporate>Heureka.sk</b:Corporate>
      </b:Author>
    </b:Author>
    <b:Title>Heureka.sk</b:Title>
    <b:YearAccessed>2021</b:YearAccessed>
    <b:MonthAccessed>december</b:MonthAccessed>
    <b:DayAccessed>6</b:DayAccessed>
    <b:URL>https://ohrievace-vody.heureka.sk/mora-tom-5-n/#prehlad/</b:URL>
    <b:RefOrder>21</b:RefOrder>
  </b:Source>
  <b:Source>
    <b:Tag>tip21</b:Tag>
    <b:SourceType>InternetSite</b:SourceType>
    <b:Guid>{BB973338-4D93-4ABE-BC10-27F9BBC7736B}</b:Guid>
    <b:Author>
      <b:Author>
        <b:Corporate>tipa.sk</b:Corporate>
      </b:Author>
    </b:Author>
    <b:Title>tipa.sk</b:Title>
    <b:YearAccessed>2021</b:YearAccessed>
    <b:MonthAccessed>december</b:MonthAccessed>
    <b:DayAccessed>6</b:DayAccessed>
    <b:URL>https://www.tipa.sk/sk/menic-napatia-soluowill-nm35k-24-24v-230v-3500w/d-200805/?gclid=EAIaIQobChMIwKyTodnP9AIVi-5RCh3piw_kEAQYAiABEgInyvD_BwE</b:URL>
    <b:RefOrder>22</b:RefOrder>
  </b:Source>
  <b:Source>
    <b:Tag>cof21</b:Tag>
    <b:SourceType>InternetSite</b:SourceType>
    <b:Guid>{69153D15-9029-4192-8693-4DA247CA3454}</b:Guid>
    <b:Author>
      <b:Author>
        <b:Corporate>coffeeart.sk</b:Corporate>
      </b:Author>
    </b:Author>
    <b:Title>coffeeart.sl</b:Title>
    <b:YearAccessed>2021</b:YearAccessed>
    <b:MonthAccessed>december</b:MonthAccessed>
    <b:DayAccessed>6</b:DayAccessed>
    <b:URL>https://www.coffeeart.sk/prazena-kava/9-grams-coffee-colombia-familia-rojas-estate-geisha-washed/</b:URL>
    <b:RefOrder>23</b:RefOrder>
  </b:Source>
  <b:Source>
    <b:Tag>fax21</b:Tag>
    <b:SourceType>InternetSite</b:SourceType>
    <b:Guid>{ED975729-BC15-4990-ABC9-FDC9028AD365}</b:Guid>
    <b:Author>
      <b:Author>
        <b:Corporate>faxcopy.sk</b:Corporate>
      </b:Author>
    </b:Author>
    <b:Title>faxcopy.sk</b:Title>
    <b:YearAccessed>2021</b:YearAccessed>
    <b:MonthAccessed>december</b:MonthAccessed>
    <b:DayAccessed>6</b:DayAccessed>
    <b:URL>https://www.faxcopy.sk/spracovanie-dokumentov/laminovanie/laminovanie-a4-</b:URL>
    <b:RefOrder>24</b:RefOrder>
  </b:Source>
  <b:Source>
    <b:Tag>Sta21</b:Tag>
    <b:SourceType>InternetSite</b:SourceType>
    <b:Guid>{4B559B5B-F3D8-4546-966A-252D11E920B7}</b:Guid>
    <b:Author>
      <b:Author>
        <b:Corporate>Staromestské slávnosti</b:Corporate>
      </b:Author>
    </b:Author>
    <b:Title>http://www.staromestske-slavnosti.sk/</b:Title>
    <b:YearAccessed>2021</b:YearAccessed>
    <b:MonthAccessed>december</b:MonthAccessed>
    <b:DayAccessed>11</b:DayAccessed>
    <b:URL>http://www.staromestske-slavnosti.sk/2018/trhy/</b:URL>
    <b:RefOrder>25</b:RefOrder>
  </b:Source>
  <b:Source>
    <b:Tag>Sch21</b:Tag>
    <b:SourceType>InternetSite</b:SourceType>
    <b:Guid>{13D77C8D-4380-4503-87DC-369B0AC4945D}</b:Guid>
    <b:Author>
      <b:Author>
        <b:NameList>
          <b:Person>
            <b:Last>Schwarz</b:Last>
            <b:First>M.</b:First>
          </b:Person>
        </b:NameList>
      </b:Author>
    </b:Author>
    <b:Title>Nehnutelnosti.sk</b:Title>
    <b:Year>2021</b:Year>
    <b:Month>december </b:Month>
    <b:Day>8</b:Day>
    <b:YearAccessed>2021</b:YearAccessed>
    <b:MonthAccessed>december</b:MonthAccessed>
    <b:DayAccessed>11</b:DayAccessed>
    <b:URL>https://www.nehnutelnosti.sk/4590774/open-office/</b:URL>
    <b:RefOrder>26</b:RefOrder>
  </b:Source>
  <b:Source>
    <b:Tag>Ike21</b:Tag>
    <b:SourceType>InternetSite</b:SourceType>
    <b:Guid>{7851730B-A39C-4F5F-BCD1-7DFFAC2575A0}</b:Guid>
    <b:Author>
      <b:Author>
        <b:Corporate>Ikea</b:Corporate>
      </b:Author>
    </b:Author>
    <b:Title>Ikea.com</b:Title>
    <b:YearAccessed>2021</b:YearAccessed>
    <b:MonthAccessed>december</b:MonthAccessed>
    <b:DayAccessed>11</b:DayAccessed>
    <b:URL>https://www.ikea.com/sk/sk/</b:URL>
    <b:RefOrder>27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D98FAD19290244834A9F33EB2F16A2" ma:contentTypeVersion="11" ma:contentTypeDescription="Umožňuje vytvoriť nový dokument." ma:contentTypeScope="" ma:versionID="b407bf7fc8e0dbd1968c8e7da8a82aaa">
  <xsd:schema xmlns:xsd="http://www.w3.org/2001/XMLSchema" xmlns:xs="http://www.w3.org/2001/XMLSchema" xmlns:p="http://schemas.microsoft.com/office/2006/metadata/properties" xmlns:ns3="1e0d6452-1d0d-4763-a134-9b4a7156c379" xmlns:ns4="89b6b485-1faf-411c-a09e-887505188554" targetNamespace="http://schemas.microsoft.com/office/2006/metadata/properties" ma:root="true" ma:fieldsID="42e080ae22101ebc45be07ff6d08dbe6" ns3:_="" ns4:_="">
    <xsd:import namespace="1e0d6452-1d0d-4763-a134-9b4a7156c379"/>
    <xsd:import namespace="89b6b485-1faf-411c-a09e-88750518855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6452-1d0d-4763-a134-9b4a7156c3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6b485-1faf-411c-a09e-887505188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7E72B-A41C-469B-A3A7-9AF351F1A3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10830E-52EE-4280-BB86-241525903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0399A-DB5D-4F84-AF7D-09BF78A86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d6452-1d0d-4763-a134-9b4a7156c379"/>
    <ds:schemaRef ds:uri="89b6b485-1faf-411c-a09e-887505188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E9B02D-3AE5-4B8F-8612-E5118637D8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3879</CharactersWithSpaces>
  <SharedDoc>false</SharedDoc>
  <HLinks>
    <vt:vector size="270" baseType="variant"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_Toc121694478</vt:lpwstr>
      </vt:variant>
      <vt:variant>
        <vt:i4>1048637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_Toc121694477</vt:lpwstr>
      </vt:variant>
      <vt:variant>
        <vt:i4>1048637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_Toc121694476</vt:lpwstr>
      </vt:variant>
      <vt:variant>
        <vt:i4>1048637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_Toc121694475</vt:lpwstr>
      </vt:variant>
      <vt:variant>
        <vt:i4>1048637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_Toc121694474</vt:lpwstr>
      </vt:variant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_Toc121694473</vt:lpwstr>
      </vt:variant>
      <vt:variant>
        <vt:i4>1048637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_Toc121694472</vt:lpwstr>
      </vt:variant>
      <vt:variant>
        <vt:i4>1048637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_Toc121694471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_Toc121694470</vt:lpwstr>
      </vt:variant>
      <vt:variant>
        <vt:i4>1114173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_Toc121694469</vt:lpwstr>
      </vt:variant>
      <vt:variant>
        <vt:i4>1114173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_Toc121694468</vt:lpwstr>
      </vt:variant>
      <vt:variant>
        <vt:i4>1114173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_Toc121694467</vt:lpwstr>
      </vt:variant>
      <vt:variant>
        <vt:i4>1114173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_Toc121694466</vt:lpwstr>
      </vt:variant>
      <vt:variant>
        <vt:i4>1114173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_Toc121694465</vt:lpwstr>
      </vt:variant>
      <vt:variant>
        <vt:i4>1114173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_Toc121694464</vt:lpwstr>
      </vt:variant>
      <vt:variant>
        <vt:i4>1114173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_Toc121694463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_Toc121694462</vt:lpwstr>
      </vt:variant>
      <vt:variant>
        <vt:i4>1114173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_Toc121694461</vt:lpwstr>
      </vt:variant>
      <vt:variant>
        <vt:i4>1114173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_Toc121694460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_Toc121694459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_Toc121694458</vt:lpwstr>
      </vt:variant>
      <vt:variant>
        <vt:i4>1179709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_Toc121694457</vt:lpwstr>
      </vt:variant>
      <vt:variant>
        <vt:i4>1179709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_Toc121694456</vt:lpwstr>
      </vt:variant>
      <vt:variant>
        <vt:i4>1179709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_Toc121694455</vt:lpwstr>
      </vt:variant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_Toc121694454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_Toc121694453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_Toc121694452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_Toc121694451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_Toc121694450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_Toc121694449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_Toc121694448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_Toc121694447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_Toc121694446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_Toc121694445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_Toc121694444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_Toc121694443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_Toc121694442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_Toc121694441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_Toc121694440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_Toc121694439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_Toc121694438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_Toc121694437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_Toc121694436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_Toc121694435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_Toc121694434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Dávid Zimen</dc:creator>
  <cp:keywords/>
  <dc:description/>
  <cp:lastModifiedBy>STUD - Branko Záchemský</cp:lastModifiedBy>
  <cp:revision>4</cp:revision>
  <dcterms:created xsi:type="dcterms:W3CDTF">2022-12-11T22:55:00Z</dcterms:created>
  <dcterms:modified xsi:type="dcterms:W3CDTF">2023-01-11T17:49:00Z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0x01010084D98FAD19290244834A9F33EB2F16A2</vt:lpwstr>
  </property>
</Properties>
</file>